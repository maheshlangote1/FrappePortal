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1.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Xoriant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Solutions Pvt. Ltd.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501-502, 5th Floor,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Amar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Paradigm,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Road, Near D-Mart,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020 6604 6000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4" w:history="1">
        <w:r w:rsidRPr="00F14AB9">
          <w:rPr>
            <w:rStyle w:val="Hyperlink"/>
            <w:rFonts w:ascii="Helvetica" w:hAnsi="Helvetica" w:cs="Helvetica"/>
            <w:lang w:val="en-US"/>
          </w:rPr>
          <w:t>http://www.xoriant.com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2. </w:t>
      </w:r>
      <w:del w:id="0" w:author="Unknown">
        <w:r w:rsidRPr="00F14AB9">
          <w:rPr>
            <w:rFonts w:ascii="Helvetica" w:hAnsi="Helvetica" w:cs="Helvetica"/>
            <w:b/>
            <w:bCs/>
            <w:color w:val="666666"/>
            <w:lang w:val="en-US"/>
          </w:rPr>
          <w:delText>Symantec</w:delText>
        </w:r>
      </w:del>
      <w:r w:rsidRPr="00F14AB9">
        <w:rPr>
          <w:rFonts w:ascii="Helvetica" w:hAnsi="Helvetica" w:cs="Helvetica"/>
          <w:b/>
          <w:bCs/>
          <w:color w:val="666666"/>
          <w:lang w:val="en-US"/>
        </w:rPr>
        <w:t> 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Veritas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Technologies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Survey No 3/8,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Rmz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Icon Project,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Road,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 xml:space="preserve">Village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020 6615 7000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del w:id="1" w:author="Unknown">
        <w:r w:rsidRPr="00F14AB9">
          <w:rPr>
            <w:rFonts w:ascii="Helvetica" w:hAnsi="Helvetica" w:cs="Helvetica"/>
            <w:color w:val="666666"/>
            <w:lang w:val="en-US"/>
          </w:rPr>
          <w:fldChar w:fldCharType="begin"/>
        </w:r>
        <w:r w:rsidRPr="00F14AB9">
          <w:rPr>
            <w:rFonts w:ascii="Helvetica" w:hAnsi="Helvetica" w:cs="Helvetica"/>
            <w:color w:val="666666"/>
            <w:lang w:val="en-US"/>
          </w:rPr>
          <w:delInstrText xml:space="preserve"> HYPERLINK "https://www.symantec.com" </w:delInstrText>
        </w:r>
        <w:r w:rsidRPr="00F14AB9">
          <w:rPr>
            <w:rFonts w:ascii="Helvetica" w:hAnsi="Helvetica" w:cs="Helvetica"/>
            <w:color w:val="666666"/>
            <w:lang w:val="en-US"/>
          </w:rPr>
          <w:fldChar w:fldCharType="separate"/>
        </w:r>
        <w:r w:rsidRPr="00F14AB9">
          <w:rPr>
            <w:rStyle w:val="Hyperlink"/>
            <w:rFonts w:ascii="Helvetica" w:hAnsi="Helvetica" w:cs="Helvetica"/>
            <w:lang w:val="en-US"/>
          </w:rPr>
          <w:delText>https://www.symantec.com</w:delText>
        </w:r>
        <w:r w:rsidRPr="00F14AB9">
          <w:rPr>
            <w:rFonts w:ascii="Helvetica" w:hAnsi="Helvetica" w:cs="Helvetica"/>
            <w:color w:val="666666"/>
            <w:lang w:val="en-US"/>
          </w:rPr>
          <w:fldChar w:fldCharType="end"/>
        </w:r>
      </w:del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https://www.veritas.com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proofErr w:type="gramStart"/>
      <w:r w:rsidRPr="00F14AB9">
        <w:rPr>
          <w:rStyle w:val="Strong"/>
          <w:rFonts w:ascii="Helvetica" w:hAnsi="Helvetica" w:cs="Helvetica"/>
          <w:color w:val="666666"/>
          <w:lang w:val="en-US"/>
        </w:rPr>
        <w:t>Note :</w:t>
      </w:r>
      <w:proofErr w:type="gramEnd"/>
      <w:r w:rsidRPr="00F14AB9">
        <w:rPr>
          <w:rStyle w:val="Strong"/>
          <w:rFonts w:ascii="Helvetica" w:hAnsi="Helvetica" w:cs="Helvetica"/>
          <w:color w:val="666666"/>
          <w:lang w:val="en-US"/>
        </w:rPr>
        <w:t xml:space="preserve"> Symantec is moved to </w:t>
      </w:r>
      <w:hyperlink r:id="rId5" w:history="1">
        <w:r w:rsidRPr="00F14AB9">
          <w:rPr>
            <w:rStyle w:val="Hyperlink"/>
            <w:rFonts w:ascii="Helvetica" w:hAnsi="Helvetica" w:cs="Helvetica"/>
            <w:b/>
            <w:bCs/>
            <w:lang w:val="en-US"/>
          </w:rPr>
          <w:t xml:space="preserve">EON IT park, </w:t>
        </w:r>
        <w:proofErr w:type="spellStart"/>
        <w:r w:rsidRPr="00F14AB9">
          <w:rPr>
            <w:rStyle w:val="Hyperlink"/>
            <w:rFonts w:ascii="Helvetica" w:hAnsi="Helvetica" w:cs="Helvetica"/>
            <w:b/>
            <w:bCs/>
            <w:lang w:val="en-US"/>
          </w:rPr>
          <w:t>Kharadi</w:t>
        </w:r>
        <w:proofErr w:type="spellEnd"/>
      </w:hyperlink>
      <w:r w:rsidRPr="00F14AB9">
        <w:rPr>
          <w:rStyle w:val="Strong"/>
          <w:rFonts w:ascii="Helvetica" w:hAnsi="Helvetica" w:cs="Helvetica"/>
          <w:color w:val="666666"/>
          <w:lang w:val="en-US"/>
        </w:rPr>
        <w:t>.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3.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Survik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Software Limited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2nd Floor, Sapphire Chambers,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Road, Opposite to Food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Bazar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020 2729 2427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6" w:history="1">
        <w:r w:rsidRPr="00F14AB9">
          <w:rPr>
            <w:rStyle w:val="Hyperlink"/>
            <w:rFonts w:ascii="Helvetica" w:hAnsi="Helvetica" w:cs="Helvetica"/>
            <w:lang w:val="en-US"/>
          </w:rPr>
          <w:t>http://www.survik.com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lastRenderedPageBreak/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4.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Enzigma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Software Pvt. Ltd.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111/10/3,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Road,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Opp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D-Mart, Behind Dominos,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086005 15678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7" w:history="1">
        <w:r w:rsidRPr="00F14AB9">
          <w:rPr>
            <w:rStyle w:val="Hyperlink"/>
            <w:rFonts w:ascii="Helvetica" w:hAnsi="Helvetica" w:cs="Helvetica"/>
            <w:lang w:val="en-US"/>
          </w:rPr>
          <w:t>http://www1.enzigma.com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5. Bitwise Solutions Pvt. Ltd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Rd,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020 4010 2000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8" w:history="1">
        <w:r w:rsidRPr="00F14AB9">
          <w:rPr>
            <w:rStyle w:val="Hyperlink"/>
            <w:rFonts w:ascii="Helvetica" w:hAnsi="Helvetica" w:cs="Helvetica"/>
            <w:lang w:val="en-US"/>
          </w:rPr>
          <w:t>http://www.bitwiseglobal.com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6.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Vyom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Labs Pvt. Ltd.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Aditi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Samruddhi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S. NO. 173/4,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020 6632 1000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9" w:history="1">
        <w:r w:rsidRPr="00F14AB9">
          <w:rPr>
            <w:rStyle w:val="Hyperlink"/>
            <w:rFonts w:ascii="Helvetica" w:hAnsi="Helvetica" w:cs="Helvetica"/>
            <w:lang w:val="en-US"/>
          </w:rPr>
          <w:t>http://www.vyomlabs.com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7. Braves Technologies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020 4124 2690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10" w:history="1">
        <w:r w:rsidRPr="00F14AB9">
          <w:rPr>
            <w:rStyle w:val="Hyperlink"/>
            <w:rFonts w:ascii="Helvetica" w:hAnsi="Helvetica" w:cs="Helvetica"/>
            <w:lang w:val="en-US"/>
          </w:rPr>
          <w:t>http://www.bravestechnologies.com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8.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IDeaS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– A SAS Company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3rd Floor,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Amar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proofErr w:type="gramStart"/>
      <w:r w:rsidRPr="00F14AB9">
        <w:rPr>
          <w:rFonts w:ascii="Helvetica" w:hAnsi="Helvetica" w:cs="Helvetica"/>
          <w:color w:val="666666"/>
          <w:lang w:val="en-US"/>
        </w:rPr>
        <w:t>Megaplex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,</w:t>
      </w:r>
      <w:proofErr w:type="gramEnd"/>
      <w:r w:rsidRPr="00F14AB9">
        <w:rPr>
          <w:rFonts w:ascii="Helvetica" w:hAnsi="Helvetica" w:cs="Helvetica"/>
          <w:color w:val="666666"/>
          <w:lang w:val="en-US"/>
        </w:rPr>
        <w:t xml:space="preserve">Sr. no 110, Plot no 11 / 24, Banner Road, Above D Mart,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020 6600 2000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11" w:history="1">
        <w:r w:rsidRPr="00F14AB9">
          <w:rPr>
            <w:rStyle w:val="Hyperlink"/>
            <w:rFonts w:ascii="Helvetica" w:hAnsi="Helvetica" w:cs="Helvetica"/>
            <w:lang w:val="en-US"/>
          </w:rPr>
          <w:t>http://www.ideas.com/en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9. ICERTIS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First Floor,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Amar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Megaplex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S. No. 0, Plot No. 11/24, 11,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Rd,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020 6627 7777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12" w:history="1">
        <w:r w:rsidRPr="00F14AB9">
          <w:rPr>
            <w:rStyle w:val="Hyperlink"/>
            <w:rFonts w:ascii="Helvetica" w:hAnsi="Helvetica" w:cs="Helvetica"/>
            <w:lang w:val="en-US"/>
          </w:rPr>
          <w:t>http://www.icertis.com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10. ID4 REALMS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020 4078 8964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13" w:history="1">
        <w:r w:rsidRPr="00F14AB9">
          <w:rPr>
            <w:rStyle w:val="Hyperlink"/>
            <w:rFonts w:ascii="Helvetica" w:hAnsi="Helvetica" w:cs="Helvetica"/>
            <w:lang w:val="en-US"/>
          </w:rPr>
          <w:t>http://id4-realms.com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11.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Prorigo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Software Pvt. Ltd.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lastRenderedPageBreak/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Sr. No. 82/1/1/6, 2nd &amp; 3rd Floor,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Dynamix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House,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Balewadi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Phata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Mahalunge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Road,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020 4674 6943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14" w:history="1">
        <w:r w:rsidRPr="00F14AB9">
          <w:rPr>
            <w:rStyle w:val="Hyperlink"/>
            <w:rFonts w:ascii="Helvetica" w:hAnsi="Helvetica" w:cs="Helvetica"/>
            <w:lang w:val="en-US"/>
          </w:rPr>
          <w:t>http://prorigosoftware.com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12. Triumph System </w:t>
      </w:r>
      <w:proofErr w:type="gramStart"/>
      <w:r w:rsidRPr="00F14AB9">
        <w:rPr>
          <w:rFonts w:ascii="Helvetica" w:hAnsi="Helvetica" w:cs="Helvetica"/>
          <w:b/>
          <w:bCs/>
          <w:color w:val="666666"/>
          <w:lang w:val="en-US"/>
        </w:rPr>
        <w:t>And</w:t>
      </w:r>
      <w:proofErr w:type="gram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Solutions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125,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Rd,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Gaon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gramStart"/>
      <w:r w:rsidRPr="00F14AB9">
        <w:rPr>
          <w:rFonts w:ascii="Helvetica" w:hAnsi="Helvetica" w:cs="Helvetica"/>
          <w:color w:val="666666"/>
          <w:lang w:val="en-US"/>
        </w:rPr>
        <w:t>Maharashtra</w:t>
      </w:r>
      <w:proofErr w:type="gramEnd"/>
      <w:r w:rsidRPr="00F14AB9">
        <w:rPr>
          <w:rFonts w:ascii="Helvetica" w:hAnsi="Helvetica" w:cs="Helvetica"/>
          <w:color w:val="666666"/>
          <w:lang w:val="en-US"/>
        </w:rPr>
        <w:t xml:space="preserve">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020 6644 7000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15" w:history="1">
        <w:r w:rsidRPr="00F14AB9">
          <w:rPr>
            <w:rStyle w:val="Hyperlink"/>
            <w:rFonts w:ascii="Helvetica" w:hAnsi="Helvetica" w:cs="Helvetica"/>
            <w:lang w:val="en-US"/>
          </w:rPr>
          <w:t>http://www.triumphsys.com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13. GS Lab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7th. </w:t>
      </w:r>
      <w:proofErr w:type="gramStart"/>
      <w:r w:rsidRPr="00F14AB9">
        <w:rPr>
          <w:rFonts w:ascii="Helvetica" w:hAnsi="Helvetica" w:cs="Helvetica"/>
          <w:color w:val="666666"/>
          <w:lang w:val="en-US"/>
        </w:rPr>
        <w:t>&amp; 8th.</w:t>
      </w:r>
      <w:proofErr w:type="gramEnd"/>
      <w:r w:rsidRPr="00F14AB9">
        <w:rPr>
          <w:rFonts w:ascii="Helvetica" w:hAnsi="Helvetica" w:cs="Helvetica"/>
          <w:color w:val="666666"/>
          <w:lang w:val="en-US"/>
        </w:rPr>
        <w:t xml:space="preserve"> Floor,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Amar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Arma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Genesis,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Road,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020 4671 1000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16" w:history="1">
        <w:r w:rsidRPr="00F14AB9">
          <w:rPr>
            <w:rStyle w:val="Hyperlink"/>
            <w:rFonts w:ascii="Helvetica" w:hAnsi="Helvetica" w:cs="Helvetica"/>
            <w:lang w:val="en-US"/>
          </w:rPr>
          <w:t>http://www.gslab.com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14. Harbinger Group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102/A, “Global Port”, Mumbai-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Banglore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Highway,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Road,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020 6673 2500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17" w:history="1">
        <w:r w:rsidRPr="00F14AB9">
          <w:rPr>
            <w:rStyle w:val="Hyperlink"/>
            <w:rFonts w:ascii="Helvetica" w:hAnsi="Helvetica" w:cs="Helvetica"/>
            <w:lang w:val="en-US"/>
          </w:rPr>
          <w:t>http://www.harbinger-systems.com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15. Futurism Technologies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Aria Towers,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Mauje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Road,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020 4660 4444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18" w:history="1">
        <w:r w:rsidRPr="00F14AB9">
          <w:rPr>
            <w:rStyle w:val="Hyperlink"/>
            <w:rFonts w:ascii="Helvetica" w:hAnsi="Helvetica" w:cs="Helvetica"/>
            <w:lang w:val="en-US"/>
          </w:rPr>
          <w:t>http://www.futurismtechnologies.com/index.php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16.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InverseSoft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133/3, 3rd. Floor,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Balewadi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Fata,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Road,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020 6050 1060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19" w:history="1">
        <w:r w:rsidRPr="00F14AB9">
          <w:rPr>
            <w:rStyle w:val="Hyperlink"/>
            <w:rFonts w:ascii="Helvetica" w:hAnsi="Helvetica" w:cs="Helvetica"/>
            <w:lang w:val="en-US"/>
          </w:rPr>
          <w:t>https://www.inversesoft.com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17.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Talentica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Software Pvt. Ltd.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4th Floor,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Amar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Megaplex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Sr. No. 110, Plot No. 11/, 4,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Rd,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020 4075 1111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20" w:history="1">
        <w:r w:rsidRPr="00F14AB9">
          <w:rPr>
            <w:rStyle w:val="Hyperlink"/>
            <w:rFonts w:ascii="Helvetica" w:hAnsi="Helvetica" w:cs="Helvetica"/>
            <w:lang w:val="en-US"/>
          </w:rPr>
          <w:t>http://www.talentica.com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18. INTELLECT LOGIC SOFTWARES PVT LTD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lastRenderedPageBreak/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10, Eastern Paradise, Beside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Prabhavee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Tech Park,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080071 72849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21" w:history="1">
        <w:r w:rsidRPr="00F14AB9">
          <w:rPr>
            <w:rStyle w:val="Hyperlink"/>
            <w:rFonts w:ascii="Helvetica" w:hAnsi="Helvetica" w:cs="Helvetica"/>
            <w:lang w:val="en-US"/>
          </w:rPr>
          <w:t>http://www.intellect-logic.com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19. Prescient Technologies Pvt. Ltd.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201, Orchard Suite,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Nachiket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Park, 400, Dr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Pai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Marg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Phone: </w:t>
      </w:r>
      <w:r w:rsidRPr="00F14AB9">
        <w:rPr>
          <w:rFonts w:ascii="Helvetica" w:hAnsi="Helvetica" w:cs="Helvetica"/>
          <w:color w:val="666666"/>
          <w:lang w:val="en-US"/>
        </w:rPr>
        <w:t>020 2729 2707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del w:id="2" w:author="Unknown">
        <w:r w:rsidRPr="00F14AB9">
          <w:rPr>
            <w:rFonts w:ascii="Helvetica" w:hAnsi="Helvetica" w:cs="Helvetica"/>
            <w:color w:val="666666"/>
            <w:lang w:val="en-US"/>
          </w:rPr>
          <w:delText>http://pr</w:delText>
        </w:r>
      </w:del>
      <w:hyperlink r:id="rId22" w:history="1">
        <w:proofErr w:type="gramStart"/>
        <w:r w:rsidRPr="00F14AB9">
          <w:rPr>
            <w:rStyle w:val="Hyperlink"/>
            <w:rFonts w:ascii="Helvetica" w:hAnsi="Helvetica" w:cs="Helvetica"/>
            <w:lang w:val="en-US"/>
          </w:rPr>
          <w:t>e-scient.com</w:t>
        </w:r>
        <w:proofErr w:type="gramEnd"/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20. Josh Software Private Limited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A13/14 Sunflower Building, 5th Floor, Survey No. 77/1,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Mhalunge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Road,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23" w:history="1">
        <w:r w:rsidRPr="00F14AB9">
          <w:rPr>
            <w:rStyle w:val="Hyperlink"/>
            <w:rFonts w:ascii="Helvetica" w:hAnsi="Helvetica" w:cs="Helvetica"/>
            <w:lang w:val="en-US"/>
          </w:rPr>
          <w:t>http://www.joshsoftware.com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21.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Xpointers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consulting private limited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1st Floor ARIA Towers,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Mauje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Rd,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24" w:history="1">
        <w:r w:rsidRPr="00F14AB9">
          <w:rPr>
            <w:rStyle w:val="Hyperlink"/>
            <w:rFonts w:ascii="Helvetica" w:hAnsi="Helvetica" w:cs="Helvetica"/>
            <w:lang w:val="en-US"/>
          </w:rPr>
          <w:t>http://www.xpointers.com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22.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Dimentrix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Technologies Pvt. Ltd.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101, Paradigm Emerald,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Ramindu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Park,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gramStart"/>
      <w:r w:rsidRPr="00F14AB9">
        <w:rPr>
          <w:rFonts w:ascii="Helvetica" w:hAnsi="Helvetica" w:cs="Helvetica"/>
          <w:color w:val="666666"/>
          <w:lang w:val="en-US"/>
        </w:rPr>
        <w:t>Maharashtra</w:t>
      </w:r>
      <w:proofErr w:type="gramEnd"/>
      <w:r w:rsidRPr="00F14AB9">
        <w:rPr>
          <w:rFonts w:ascii="Helvetica" w:hAnsi="Helvetica" w:cs="Helvetica"/>
          <w:color w:val="666666"/>
          <w:lang w:val="en-US"/>
        </w:rPr>
        <w:t xml:space="preserve">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020 3240 5519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25" w:history="1">
        <w:r w:rsidRPr="00F14AB9">
          <w:rPr>
            <w:rStyle w:val="Hyperlink"/>
            <w:rFonts w:ascii="Helvetica" w:hAnsi="Helvetica" w:cs="Helvetica"/>
            <w:lang w:val="en-US"/>
          </w:rPr>
          <w:t>http://www.dimentrix.com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23.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Uberall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Solutions (I) Limited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401, Mont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Vert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Zenith</w:t>
      </w:r>
      <w:proofErr w:type="gramStart"/>
      <w:r w:rsidRPr="00F14AB9">
        <w:rPr>
          <w:rFonts w:ascii="Helvetica" w:hAnsi="Helvetica" w:cs="Helvetica"/>
          <w:color w:val="666666"/>
          <w:lang w:val="en-US"/>
        </w:rPr>
        <w:t>,,</w:t>
      </w:r>
      <w:proofErr w:type="gramEnd"/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Rd,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020 2729 3902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26" w:history="1">
        <w:r w:rsidRPr="00F14AB9">
          <w:rPr>
            <w:rStyle w:val="Hyperlink"/>
            <w:rFonts w:ascii="Helvetica" w:hAnsi="Helvetica" w:cs="Helvetica"/>
            <w:lang w:val="en-US"/>
          </w:rPr>
          <w:t>http://www.uberall.in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24. Vertis Microsystems LLP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Teerth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Technospace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IT Park, Office B-407, 4th Floor, Off Mumbai Bangalore Highway, Adjoining Mercedes Benz Showroom,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Phone: </w:t>
      </w:r>
      <w:r w:rsidRPr="00F14AB9">
        <w:rPr>
          <w:rFonts w:ascii="Helvetica" w:hAnsi="Helvetica" w:cs="Helvetica"/>
          <w:color w:val="666666"/>
          <w:lang w:val="en-US"/>
        </w:rPr>
        <w:t>020 6720 7600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27" w:history="1">
        <w:r w:rsidRPr="00F14AB9">
          <w:rPr>
            <w:rStyle w:val="Hyperlink"/>
            <w:rFonts w:ascii="Helvetica" w:hAnsi="Helvetica" w:cs="Helvetica"/>
            <w:lang w:val="en-US"/>
          </w:rPr>
          <w:t>http://www.vertisinfotech.com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25. CCR Technologies Private Limited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lastRenderedPageBreak/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101 &amp; 102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Amar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Neptune, Apex IT Park, Survey No. 6-1-1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411045, Maharashtra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020 2729 2807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28" w:history="1">
        <w:r w:rsidRPr="00F14AB9">
          <w:rPr>
            <w:rStyle w:val="Hyperlink"/>
            <w:rFonts w:ascii="Helvetica" w:hAnsi="Helvetica" w:cs="Helvetica"/>
            <w:lang w:val="en-US"/>
          </w:rPr>
          <w:t>http://www.ccr-tech.com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26. IMC GLOBAL SERVICE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82/1, 5th Floor,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Kapil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Complex,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Rd,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020 2729 1522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29" w:history="1">
        <w:r w:rsidRPr="00F14AB9">
          <w:rPr>
            <w:rStyle w:val="Hyperlink"/>
            <w:rFonts w:ascii="Helvetica" w:hAnsi="Helvetica" w:cs="Helvetica"/>
            <w:lang w:val="en-US"/>
          </w:rPr>
          <w:t>http://www.imc.com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27.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iASYS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Technology Solutions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Pvt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Ltd.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401 A/2</w:t>
      </w:r>
      <w:proofErr w:type="gramStart"/>
      <w:r w:rsidRPr="00F14AB9">
        <w:rPr>
          <w:rFonts w:ascii="Helvetica" w:hAnsi="Helvetica" w:cs="Helvetica"/>
          <w:color w:val="666666"/>
          <w:lang w:val="en-US"/>
        </w:rPr>
        <w:t>,,</w:t>
      </w:r>
      <w:proofErr w:type="gramEnd"/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Nano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Space IT Park,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–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Pashan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Link Rd,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096234 47255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30" w:history="1">
        <w:r w:rsidRPr="00F14AB9">
          <w:rPr>
            <w:rStyle w:val="Hyperlink"/>
            <w:rFonts w:ascii="Helvetica" w:hAnsi="Helvetica" w:cs="Helvetica"/>
            <w:lang w:val="en-US"/>
          </w:rPr>
          <w:t>http://www.iasys.co.in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28.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Techlead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Software Engineering Private Limited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1,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020 2729 1681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31" w:history="1">
        <w:r w:rsidRPr="00F14AB9">
          <w:rPr>
            <w:rStyle w:val="Hyperlink"/>
            <w:rFonts w:ascii="Helvetica" w:hAnsi="Helvetica" w:cs="Helvetica"/>
            <w:lang w:val="en-US"/>
          </w:rPr>
          <w:t>http://www.techlead-india.com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lastRenderedPageBreak/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29.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SphereGen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Software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4th Floor, Pride Purple Coronet,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020 2729 3815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32" w:history="1">
        <w:r w:rsidRPr="00F14AB9">
          <w:rPr>
            <w:rStyle w:val="Hyperlink"/>
            <w:rFonts w:ascii="Helvetica" w:hAnsi="Helvetica" w:cs="Helvetica"/>
            <w:lang w:val="en-US"/>
          </w:rPr>
          <w:t>http://www.spheregen.com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30.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SpadeWorx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Software Services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101,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Nano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Space IT Park,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Baner-Pashan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Link Road, Behind Symantec,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020 6647 3300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33" w:history="1">
        <w:r w:rsidRPr="00F14AB9">
          <w:rPr>
            <w:rStyle w:val="Hyperlink"/>
            <w:rFonts w:ascii="Helvetica" w:hAnsi="Helvetica" w:cs="Helvetica"/>
            <w:lang w:val="en-US"/>
          </w:rPr>
          <w:t>http://spadeworx.com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31.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Vyom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Labs Pvt. Ltd.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Aditi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Samruddhi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S. NO. 173/4,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020 6632 1000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34" w:history="1">
        <w:r w:rsidRPr="00F14AB9">
          <w:rPr>
            <w:rStyle w:val="Hyperlink"/>
            <w:rFonts w:ascii="Helvetica" w:hAnsi="Helvetica" w:cs="Helvetica"/>
            <w:lang w:val="en-US"/>
          </w:rPr>
          <w:t>http://www.vyomlabs.com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32.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Aeon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Logiciel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Mitrangan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Gaon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020 6560 1606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35" w:history="1">
        <w:r w:rsidRPr="00F14AB9">
          <w:rPr>
            <w:rStyle w:val="Hyperlink"/>
            <w:rFonts w:ascii="Helvetica" w:hAnsi="Helvetica" w:cs="Helvetica"/>
            <w:lang w:val="en-US"/>
          </w:rPr>
          <w:t>http://aeonlogiciel.com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33.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Delmon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Solutions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C207,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Technospace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Behind Mercedes Showroom, Off Mumbai-Bangalore highway,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090110 79619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del w:id="3" w:author="Unknown">
        <w:r w:rsidRPr="00F14AB9">
          <w:rPr>
            <w:rFonts w:ascii="Helvetica" w:hAnsi="Helvetica" w:cs="Helvetica"/>
            <w:color w:val="666666"/>
            <w:lang w:val="en-US"/>
          </w:rPr>
          <w:delText>http://delmonsolution.com</w:delText>
        </w:r>
      </w:del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34.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Averon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Infotech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Pvt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Ltd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Pancard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Club Rd,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020 6417 6442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36" w:history="1">
        <w:r w:rsidRPr="00F14AB9">
          <w:rPr>
            <w:rStyle w:val="Hyperlink"/>
            <w:rFonts w:ascii="Helvetica" w:hAnsi="Helvetica" w:cs="Helvetica"/>
            <w:lang w:val="en-US"/>
          </w:rPr>
          <w:t>http://www.averoninfotech.com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35. </w:t>
      </w:r>
      <w:del w:id="4" w:author="Unknown">
        <w:r w:rsidRPr="00F14AB9">
          <w:rPr>
            <w:rFonts w:ascii="Helvetica" w:hAnsi="Helvetica" w:cs="Helvetica"/>
            <w:b/>
            <w:bCs/>
            <w:color w:val="666666"/>
            <w:lang w:val="en-US"/>
          </w:rPr>
          <w:delText>Clarice Technologies</w:delText>
        </w:r>
      </w:del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 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Globant</w:t>
      </w:r>
      <w:proofErr w:type="spellEnd"/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del w:id="5" w:author="Unknown">
        <w:r w:rsidRPr="00F14AB9">
          <w:rPr>
            <w:rFonts w:ascii="Helvetica" w:hAnsi="Helvetica" w:cs="Helvetica"/>
            <w:color w:val="666666"/>
            <w:lang w:val="en-US"/>
          </w:rPr>
          <w:delText xml:space="preserve"> 5th Floor, Amar Apex, Baner Road, Pune, Maharashtra 411045</w:delText>
        </w:r>
      </w:del>
      <w:r w:rsidRPr="00F14AB9">
        <w:rPr>
          <w:rFonts w:ascii="Helvetica" w:hAnsi="Helvetica" w:cs="Helvetica"/>
          <w:color w:val="666666"/>
          <w:lang w:val="en-US"/>
        </w:rPr>
        <w:t>  (“Clarice Technologies” is now “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Globant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”. It’s now moved to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Hinjawadi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. Thanks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Yuvraj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Patil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.)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proofErr w:type="spellStart"/>
      <w:r w:rsidRPr="00F14AB9">
        <w:rPr>
          <w:rFonts w:ascii="Helvetica" w:hAnsi="Helvetica" w:cs="Helvetica"/>
          <w:color w:val="666666"/>
          <w:lang w:val="en-US"/>
        </w:rPr>
        <w:t>Globant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India Pvt. Ltd. 4th &amp; 5th Floor, IT8 Building, Blue Ridge SEZ, No.173, Near Cognizant Tech Sys, Phase-I,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Hinjewadi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Rajiv Gandhi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Infotech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Park,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Hinjawadi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del w:id="6" w:author="Unknown">
        <w:r w:rsidRPr="00F14AB9">
          <w:rPr>
            <w:rFonts w:ascii="Helvetica" w:hAnsi="Helvetica" w:cs="Helvetica"/>
            <w:color w:val="666666"/>
            <w:lang w:val="en-US"/>
          </w:rPr>
          <w:delText xml:space="preserve"> 020 4078 9520</w:delText>
        </w:r>
      </w:del>
      <w:r w:rsidRPr="00F14AB9">
        <w:rPr>
          <w:rFonts w:ascii="Helvetica" w:hAnsi="Helvetica" w:cs="Helvetica"/>
          <w:color w:val="666666"/>
          <w:lang w:val="en-US"/>
        </w:rPr>
        <w:t xml:space="preserve">  020 6710 5300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del w:id="7" w:author="Unknown">
        <w:r w:rsidRPr="00F14AB9">
          <w:rPr>
            <w:rFonts w:ascii="Helvetica" w:hAnsi="Helvetica" w:cs="Helvetica"/>
            <w:color w:val="666666"/>
            <w:lang w:val="en-US"/>
          </w:rPr>
          <w:delText>http://claricetechnologies.com</w:delText>
        </w:r>
      </w:del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37" w:history="1">
        <w:r w:rsidRPr="00F14AB9">
          <w:rPr>
            <w:rStyle w:val="Hyperlink"/>
            <w:rFonts w:ascii="Helvetica" w:hAnsi="Helvetica" w:cs="Helvetica"/>
            <w:lang w:val="en-US"/>
          </w:rPr>
          <w:t>https://www.globant.com/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36.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WiFi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-Soft Solutions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Pvt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Ltd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C-410,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Teerth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Technospace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IT Park, Behind Mercedes-Benz Showroom,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020 6560 0521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38" w:history="1">
        <w:r w:rsidRPr="00F14AB9">
          <w:rPr>
            <w:rStyle w:val="Hyperlink"/>
            <w:rFonts w:ascii="Helvetica" w:hAnsi="Helvetica" w:cs="Helvetica"/>
            <w:lang w:val="en-US"/>
          </w:rPr>
          <w:t>http://www.wifi-soft.com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37.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CoreView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Systems Private Limited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101, Pride Purple Coronate, Above Bata Showroom,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39" w:history="1">
        <w:r w:rsidRPr="00F14AB9">
          <w:rPr>
            <w:rStyle w:val="Hyperlink"/>
            <w:rFonts w:ascii="Helvetica" w:hAnsi="Helvetica" w:cs="Helvetica"/>
            <w:lang w:val="en-US"/>
          </w:rPr>
          <w:t>http://www.coreviewsystems.com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38.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MindTickle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Row House 4, Morning Glory,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Road,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+1 973-400-1717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40" w:history="1">
        <w:r w:rsidRPr="00F14AB9">
          <w:rPr>
            <w:rStyle w:val="Hyperlink"/>
            <w:rFonts w:ascii="Helvetica" w:hAnsi="Helvetica" w:cs="Helvetica"/>
            <w:lang w:val="en-US"/>
          </w:rPr>
          <w:t>http://www.mindtickle.com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39. Biz4Solutions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201,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Sai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Shilp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Business Centre,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Sr.No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. 79,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Balewadi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Phata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proofErr w:type="spellStart"/>
      <w:r w:rsidRPr="00F14AB9">
        <w:rPr>
          <w:rFonts w:ascii="Helvetica" w:hAnsi="Helvetica" w:cs="Helvetica"/>
          <w:color w:val="666666"/>
          <w:lang w:val="en-US"/>
        </w:rPr>
        <w:lastRenderedPageBreak/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41" w:history="1">
        <w:r w:rsidRPr="00F14AB9">
          <w:rPr>
            <w:rStyle w:val="Hyperlink"/>
            <w:rFonts w:ascii="Helvetica" w:hAnsi="Helvetica" w:cs="Helvetica"/>
            <w:lang w:val="en-US"/>
          </w:rPr>
          <w:t>http://www.biz4solutions.com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40.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iSN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Global Solutions Pvt. Ltd.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1st Floor,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Pashan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Hwy Side Rd, Mohan Nagar Co-Op Society,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020 6673 1000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42" w:history="1">
        <w:r w:rsidRPr="00F14AB9">
          <w:rPr>
            <w:rStyle w:val="Hyperlink"/>
            <w:rFonts w:ascii="Helvetica" w:hAnsi="Helvetica" w:cs="Helvetica"/>
            <w:lang w:val="en-US"/>
          </w:rPr>
          <w:t>http://isngs.com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41. Salt Technologies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Rd,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020 6562 2622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43" w:history="1">
        <w:r w:rsidRPr="00F14AB9">
          <w:rPr>
            <w:rStyle w:val="Hyperlink"/>
            <w:rFonts w:ascii="Helvetica" w:hAnsi="Helvetica" w:cs="Helvetica"/>
            <w:lang w:val="en-US"/>
          </w:rPr>
          <w:t>http://www.salttechno.com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42.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Deven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InfoTech Pvt. Ltd.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Office No.101, 102 &amp; 103, 1st Floor, Survey No.111/10/1, Krishna Avenue,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 xml:space="preserve">Opposite “D Mart”,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Road,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431045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097635 82190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44" w:history="1">
        <w:r w:rsidRPr="00F14AB9">
          <w:rPr>
            <w:rStyle w:val="Hyperlink"/>
            <w:rFonts w:ascii="Helvetica" w:hAnsi="Helvetica" w:cs="Helvetica"/>
            <w:lang w:val="en-US"/>
          </w:rPr>
          <w:t>http://www.deveninfotech.com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lastRenderedPageBreak/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43.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Exceptionaire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Technologies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Aurum Avenue,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020 6511 2500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45" w:history="1">
        <w:r w:rsidRPr="00F14AB9">
          <w:rPr>
            <w:rStyle w:val="Hyperlink"/>
            <w:rFonts w:ascii="Helvetica" w:hAnsi="Helvetica" w:cs="Helvetica"/>
            <w:lang w:val="en-US"/>
          </w:rPr>
          <w:t>http://www.exceptionaire.com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> 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44. Adaptive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Softech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b/>
          <w:bCs/>
          <w:color w:val="666666"/>
          <w:lang w:val="en-US"/>
        </w:rPr>
        <w:t>Pvt</w:t>
      </w:r>
      <w:proofErr w:type="spellEnd"/>
      <w:r w:rsidRPr="00F14AB9">
        <w:rPr>
          <w:rFonts w:ascii="Helvetica" w:hAnsi="Helvetica" w:cs="Helvetica"/>
          <w:b/>
          <w:bCs/>
          <w:color w:val="666666"/>
          <w:lang w:val="en-US"/>
        </w:rPr>
        <w:t xml:space="preserve"> Ltd 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Address:</w:t>
      </w:r>
      <w:r w:rsidRPr="00F14AB9">
        <w:rPr>
          <w:rFonts w:ascii="Helvetica" w:hAnsi="Helvetica" w:cs="Helvetica"/>
          <w:color w:val="666666"/>
          <w:lang w:val="en-US"/>
        </w:rPr>
        <w:t xml:space="preserve"> No 201, Montreal Business Centre Tower 2</w:t>
      </w:r>
      <w:proofErr w:type="gramStart"/>
      <w:r w:rsidRPr="00F14AB9">
        <w:rPr>
          <w:rFonts w:ascii="Helvetica" w:hAnsi="Helvetica" w:cs="Helvetica"/>
          <w:color w:val="666666"/>
          <w:lang w:val="en-US"/>
        </w:rPr>
        <w:t>,,</w:t>
      </w:r>
      <w:proofErr w:type="gramEnd"/>
      <w:r w:rsidRPr="00F14AB9">
        <w:rPr>
          <w:rFonts w:ascii="Helvetica" w:hAnsi="Helvetica" w:cs="Helvetica"/>
          <w:color w:val="666666"/>
          <w:lang w:val="en-US"/>
        </w:rPr>
        <w:t xml:space="preserve">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S.No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. 272/4/5/6/7,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Pallod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Farms,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 Road,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Baner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 xml:space="preserve">, </w:t>
      </w:r>
      <w:proofErr w:type="spellStart"/>
      <w:r w:rsidRPr="00F14AB9">
        <w:rPr>
          <w:rFonts w:ascii="Helvetica" w:hAnsi="Helvetica" w:cs="Helvetica"/>
          <w:color w:val="666666"/>
          <w:lang w:val="en-US"/>
        </w:rPr>
        <w:t>Pune</w:t>
      </w:r>
      <w:proofErr w:type="spellEnd"/>
      <w:r w:rsidRPr="00F14AB9">
        <w:rPr>
          <w:rFonts w:ascii="Helvetica" w:hAnsi="Helvetica" w:cs="Helvetica"/>
          <w:color w:val="666666"/>
          <w:lang w:val="en-US"/>
        </w:rPr>
        <w:t>, Maharashtra 411045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b/>
          <w:bCs/>
          <w:color w:val="666666"/>
          <w:lang w:val="en-US"/>
        </w:rPr>
        <w:t>Phone:</w:t>
      </w:r>
      <w:r w:rsidRPr="00F14AB9">
        <w:rPr>
          <w:rFonts w:ascii="Helvetica" w:hAnsi="Helvetica" w:cs="Helvetica"/>
          <w:color w:val="666666"/>
          <w:lang w:val="en-US"/>
        </w:rPr>
        <w:t xml:space="preserve"> 020 6012 2299</w:t>
      </w:r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hyperlink r:id="rId46" w:history="1">
        <w:r w:rsidRPr="00F14AB9">
          <w:rPr>
            <w:rStyle w:val="Hyperlink"/>
            <w:rFonts w:ascii="Helvetica" w:hAnsi="Helvetica" w:cs="Helvetica"/>
            <w:lang w:val="en-US"/>
          </w:rPr>
          <w:t>http://www.adaptive.com</w:t>
        </w:r>
      </w:hyperlink>
    </w:p>
    <w:p w:rsidR="006669CF" w:rsidRPr="00F14AB9" w:rsidRDefault="006669CF" w:rsidP="006669CF">
      <w:pPr>
        <w:pStyle w:val="NormalWeb"/>
        <w:spacing w:line="420" w:lineRule="atLeast"/>
        <w:rPr>
          <w:rFonts w:ascii="Helvetica" w:hAnsi="Helvetica" w:cs="Helvetica"/>
          <w:color w:val="666666"/>
          <w:lang w:val="en-US"/>
        </w:rPr>
      </w:pPr>
      <w:r w:rsidRPr="00F14AB9">
        <w:rPr>
          <w:rFonts w:ascii="Helvetica" w:hAnsi="Helvetica" w:cs="Helvetica"/>
          <w:color w:val="666666"/>
          <w:lang w:val="en-US"/>
        </w:rPr>
        <w:t xml:space="preserve">So, you guys now have a complete list of software companies at the banner and I hope you applied for the job by going to the career page of the company. If </w:t>
      </w:r>
      <w:proofErr w:type="gramStart"/>
      <w:r w:rsidRPr="00F14AB9">
        <w:rPr>
          <w:rFonts w:ascii="Helvetica" w:hAnsi="Helvetica" w:cs="Helvetica"/>
          <w:color w:val="666666"/>
          <w:lang w:val="en-US"/>
        </w:rPr>
        <w:t>your</w:t>
      </w:r>
      <w:proofErr w:type="gramEnd"/>
      <w:r w:rsidRPr="00F14AB9">
        <w:rPr>
          <w:rFonts w:ascii="Helvetica" w:hAnsi="Helvetica" w:cs="Helvetica"/>
          <w:color w:val="666666"/>
          <w:lang w:val="en-US"/>
        </w:rPr>
        <w:t xml:space="preserve"> CV / Resume gets shortlisted simply go there and attend the interview.</w:t>
      </w:r>
    </w:p>
    <w:p w:rsidR="00044B12" w:rsidRPr="00F14AB9" w:rsidRDefault="00044B12">
      <w:pPr>
        <w:rPr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80"/>
        <w:gridCol w:w="6746"/>
      </w:tblGrid>
      <w:tr w:rsidR="004E6034" w:rsidRPr="00F14AB9">
        <w:trPr>
          <w:tblCellSpacing w:w="0" w:type="dxa"/>
        </w:trPr>
        <w:tc>
          <w:tcPr>
            <w:tcW w:w="2280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4E6034" w:rsidRPr="00F14AB9" w:rsidRDefault="004E6034" w:rsidP="004E6034">
            <w:pPr>
              <w:spacing w:line="225" w:lineRule="atLeast"/>
              <w:rPr>
                <w:rFonts w:ascii="Tahoma" w:hAnsi="Tahoma" w:cs="Tahoma"/>
                <w:color w:val="555555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E6034" w:rsidRPr="00F14AB9" w:rsidRDefault="004E6034">
            <w:pPr>
              <w:pStyle w:val="Heading1"/>
              <w:rPr>
                <w:sz w:val="24"/>
                <w:szCs w:val="24"/>
              </w:rPr>
            </w:pPr>
            <w:proofErr w:type="spellStart"/>
            <w:r w:rsidRPr="00F14AB9">
              <w:rPr>
                <w:sz w:val="24"/>
                <w:szCs w:val="24"/>
              </w:rPr>
              <w:t>Pune</w:t>
            </w:r>
            <w:proofErr w:type="spellEnd"/>
            <w:r w:rsidRPr="00F14AB9">
              <w:rPr>
                <w:sz w:val="24"/>
                <w:szCs w:val="24"/>
              </w:rPr>
              <w:t xml:space="preserve"> IT Software Companies in </w:t>
            </w:r>
            <w:proofErr w:type="spellStart"/>
            <w:r w:rsidRPr="00F14AB9">
              <w:rPr>
                <w:sz w:val="24"/>
                <w:szCs w:val="24"/>
              </w:rPr>
              <w:t>Kharadi</w:t>
            </w:r>
            <w:proofErr w:type="spellEnd"/>
            <w:r w:rsidRPr="00F14AB9">
              <w:rPr>
                <w:sz w:val="24"/>
                <w:szCs w:val="24"/>
              </w:rPr>
              <w:t xml:space="preserve"> </w:t>
            </w:r>
            <w:proofErr w:type="spellStart"/>
            <w:r w:rsidRPr="00F14AB9">
              <w:rPr>
                <w:sz w:val="24"/>
                <w:szCs w:val="24"/>
              </w:rPr>
              <w:t>Pune</w:t>
            </w:r>
            <w:proofErr w:type="spellEnd"/>
            <w:r w:rsidRPr="00F14AB9">
              <w:rPr>
                <w:sz w:val="24"/>
                <w:szCs w:val="24"/>
              </w:rPr>
              <w:t xml:space="preserve"> </w:t>
            </w:r>
          </w:p>
          <w:p w:rsidR="004E6034" w:rsidRPr="00F14AB9" w:rsidRDefault="004E6034" w:rsidP="004E6034">
            <w:pPr>
              <w:spacing w:line="270" w:lineRule="atLeast"/>
              <w:rPr>
                <w:rStyle w:val="Hyperlink"/>
                <w:sz w:val="24"/>
                <w:szCs w:val="24"/>
              </w:rPr>
            </w:pP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fldChar w:fldCharType="begin"/>
            </w: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instrText xml:space="preserve"> HYPERLINK "http://www.pune.ws/know/?about=synechron-technologies" </w:instrText>
            </w: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fldChar w:fldCharType="separate"/>
            </w:r>
          </w:p>
          <w:p w:rsidR="004E6034" w:rsidRPr="00F14AB9" w:rsidRDefault="004E6034" w:rsidP="004E6034">
            <w:pPr>
              <w:pStyle w:val="Heading2"/>
              <w:spacing w:after="90" w:line="270" w:lineRule="atLeast"/>
              <w:rPr>
                <w:sz w:val="24"/>
                <w:szCs w:val="24"/>
              </w:rPr>
            </w:pPr>
            <w:proofErr w:type="spellStart"/>
            <w:r w:rsidRPr="00F14AB9">
              <w:rPr>
                <w:color w:val="3333CC"/>
                <w:sz w:val="24"/>
                <w:szCs w:val="24"/>
              </w:rPr>
              <w:t>Synechron</w:t>
            </w:r>
            <w:proofErr w:type="spellEnd"/>
            <w:r w:rsidRPr="00F14AB9">
              <w:rPr>
                <w:color w:val="3333CC"/>
                <w:sz w:val="24"/>
                <w:szCs w:val="24"/>
              </w:rPr>
              <w:t xml:space="preserve"> Technologies </w:t>
            </w:r>
            <w:proofErr w:type="spellStart"/>
            <w:r w:rsidRPr="00F14AB9">
              <w:rPr>
                <w:color w:val="3333CC"/>
                <w:sz w:val="24"/>
                <w:szCs w:val="24"/>
              </w:rPr>
              <w:t>Pvt</w:t>
            </w:r>
            <w:proofErr w:type="spellEnd"/>
            <w:r w:rsidRPr="00F14AB9">
              <w:rPr>
                <w:color w:val="3333CC"/>
                <w:sz w:val="24"/>
                <w:szCs w:val="24"/>
              </w:rPr>
              <w:t xml:space="preserve"> Ltd, </w:t>
            </w:r>
            <w:proofErr w:type="spellStart"/>
            <w:r w:rsidRPr="00F14AB9">
              <w:rPr>
                <w:color w:val="3333CC"/>
                <w:sz w:val="24"/>
                <w:szCs w:val="24"/>
              </w:rPr>
              <w:t>Pune</w:t>
            </w:r>
            <w:proofErr w:type="spellEnd"/>
            <w:r w:rsidRPr="00F14AB9">
              <w:rPr>
                <w:color w:val="3333CC"/>
                <w:sz w:val="24"/>
                <w:szCs w:val="24"/>
              </w:rPr>
              <w:t>. India</w:t>
            </w:r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fldChar w:fldCharType="end"/>
            </w:r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IT company offers software and consulting services. Has offices in </w:t>
            </w:r>
            <w:proofErr w:type="spell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kharadi</w:t>
            </w:r>
            <w:proofErr w:type="spell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and </w:t>
            </w:r>
            <w:proofErr w:type="spell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hinjawadi</w:t>
            </w:r>
            <w:proofErr w:type="spell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in </w:t>
            </w:r>
            <w:proofErr w:type="spell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pune</w:t>
            </w:r>
            <w:proofErr w:type="spell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.</w:t>
            </w:r>
            <w:hyperlink r:id="rId47" w:history="1">
              <w:r w:rsidRPr="00F14AB9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 .. more details</w:t>
              </w:r>
            </w:hyperlink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proofErr w:type="gram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Address :</w:t>
            </w:r>
            <w:proofErr w:type="gram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Synechron</w:t>
            </w:r>
            <w:proofErr w:type="spell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IT Towers, MIDC Knowledge Park, </w:t>
            </w:r>
            <w:proofErr w:type="spell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Kharadi</w:t>
            </w:r>
            <w:proofErr w:type="spell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, </w:t>
            </w:r>
            <w:proofErr w:type="spell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Pune</w:t>
            </w:r>
            <w:proofErr w:type="spell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. India - 411014</w:t>
            </w:r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hyperlink r:id="rId48" w:tgtFrame="_blank" w:history="1">
              <w:r w:rsidRPr="00F14AB9">
                <w:rPr>
                  <w:rStyle w:val="Hyperlink"/>
                  <w:rFonts w:ascii="Arial" w:hAnsi="Arial" w:cs="Arial"/>
                  <w:sz w:val="24"/>
                  <w:szCs w:val="24"/>
                </w:rPr>
                <w:t>Visit Website</w:t>
              </w:r>
            </w:hyperlink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 |  </w:t>
            </w:r>
            <w:hyperlink r:id="rId49" w:history="1">
              <w:r w:rsidRPr="00F14AB9">
                <w:rPr>
                  <w:rStyle w:val="Hyperlink"/>
                  <w:rFonts w:ascii="Arial" w:hAnsi="Arial" w:cs="Arial"/>
                  <w:sz w:val="24"/>
                  <w:szCs w:val="24"/>
                </w:rPr>
                <w:t>Email</w:t>
              </w:r>
            </w:hyperlink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 |  Phone : 40795000  |  </w:t>
            </w:r>
          </w:p>
          <w:p w:rsidR="004E6034" w:rsidRPr="00F14AB9" w:rsidRDefault="004E6034" w:rsidP="004E6034">
            <w:pPr>
              <w:spacing w:line="270" w:lineRule="atLeast"/>
              <w:rPr>
                <w:rStyle w:val="Hyperlink"/>
                <w:sz w:val="24"/>
                <w:szCs w:val="24"/>
              </w:rPr>
            </w:pP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lastRenderedPageBreak/>
              <w:fldChar w:fldCharType="begin"/>
            </w: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instrText xml:space="preserve"> HYPERLINK "http://www.pune.ws/know/?about=zensar" </w:instrText>
            </w: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fldChar w:fldCharType="separate"/>
            </w:r>
          </w:p>
          <w:p w:rsidR="004E6034" w:rsidRPr="00F14AB9" w:rsidRDefault="004E6034" w:rsidP="004E6034">
            <w:pPr>
              <w:pStyle w:val="Heading2"/>
              <w:spacing w:after="90" w:line="270" w:lineRule="atLeast"/>
              <w:rPr>
                <w:sz w:val="24"/>
                <w:szCs w:val="24"/>
              </w:rPr>
            </w:pPr>
            <w:proofErr w:type="spellStart"/>
            <w:r w:rsidRPr="00F14AB9">
              <w:rPr>
                <w:color w:val="3333CC"/>
                <w:sz w:val="24"/>
                <w:szCs w:val="24"/>
              </w:rPr>
              <w:t>Zensar</w:t>
            </w:r>
            <w:proofErr w:type="spellEnd"/>
            <w:r w:rsidRPr="00F14AB9">
              <w:rPr>
                <w:color w:val="3333CC"/>
                <w:sz w:val="24"/>
                <w:szCs w:val="24"/>
              </w:rPr>
              <w:t xml:space="preserve"> Technologies Ltd. </w:t>
            </w:r>
            <w:proofErr w:type="spellStart"/>
            <w:r w:rsidRPr="00F14AB9">
              <w:rPr>
                <w:color w:val="3333CC"/>
                <w:sz w:val="24"/>
                <w:szCs w:val="24"/>
              </w:rPr>
              <w:t>Pune</w:t>
            </w:r>
            <w:proofErr w:type="spellEnd"/>
            <w:r w:rsidRPr="00F14AB9">
              <w:rPr>
                <w:color w:val="3333CC"/>
                <w:sz w:val="24"/>
                <w:szCs w:val="24"/>
              </w:rPr>
              <w:t xml:space="preserve"> India</w:t>
            </w:r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fldChar w:fldCharType="end"/>
            </w:r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Offers IT / Software, consulting and BPO services.</w:t>
            </w:r>
            <w:hyperlink r:id="rId50" w:history="1">
              <w:r w:rsidRPr="00F14AB9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 .. more details</w:t>
              </w:r>
            </w:hyperlink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Address : </w:t>
            </w:r>
            <w:proofErr w:type="spell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Zensar</w:t>
            </w:r>
            <w:proofErr w:type="spell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Knowledge Park, </w:t>
            </w:r>
            <w:proofErr w:type="spell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Kharadi</w:t>
            </w:r>
            <w:proofErr w:type="spell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, Plot #4, MIDC, Off Nagar Road, </w:t>
            </w:r>
            <w:proofErr w:type="spell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Pune</w:t>
            </w:r>
            <w:proofErr w:type="spell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- 411014</w:t>
            </w:r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hyperlink r:id="rId51" w:tgtFrame="_blank" w:history="1">
              <w:r w:rsidRPr="00F14AB9">
                <w:rPr>
                  <w:rStyle w:val="Hyperlink"/>
                  <w:rFonts w:ascii="Arial" w:hAnsi="Arial" w:cs="Arial"/>
                  <w:sz w:val="24"/>
                  <w:szCs w:val="24"/>
                </w:rPr>
                <w:t>Visit Website</w:t>
              </w:r>
            </w:hyperlink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 |  Phone : +91 20 66074000  |  </w:t>
            </w:r>
          </w:p>
          <w:p w:rsidR="004E6034" w:rsidRPr="00F14AB9" w:rsidRDefault="004E6034" w:rsidP="004E6034">
            <w:pPr>
              <w:spacing w:line="270" w:lineRule="atLeast"/>
              <w:rPr>
                <w:rStyle w:val="Hyperlink"/>
                <w:sz w:val="24"/>
                <w:szCs w:val="24"/>
              </w:rPr>
            </w:pP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fldChar w:fldCharType="begin"/>
            </w: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instrText xml:space="preserve"> HYPERLINK "http://www.pune.ws/know/?about=mphasis" </w:instrText>
            </w: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fldChar w:fldCharType="separate"/>
            </w:r>
          </w:p>
          <w:p w:rsidR="004E6034" w:rsidRPr="00F14AB9" w:rsidRDefault="004E6034" w:rsidP="004E6034">
            <w:pPr>
              <w:pStyle w:val="Heading2"/>
              <w:spacing w:after="90" w:line="270" w:lineRule="atLeast"/>
              <w:rPr>
                <w:sz w:val="24"/>
                <w:szCs w:val="24"/>
              </w:rPr>
            </w:pPr>
            <w:proofErr w:type="spellStart"/>
            <w:r w:rsidRPr="00F14AB9">
              <w:rPr>
                <w:color w:val="3333CC"/>
                <w:sz w:val="24"/>
                <w:szCs w:val="24"/>
              </w:rPr>
              <w:t>MphasiS</w:t>
            </w:r>
            <w:proofErr w:type="spellEnd"/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fldChar w:fldCharType="end"/>
            </w:r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proofErr w:type="gram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Has offices</w:t>
            </w:r>
            <w:proofErr w:type="gram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in </w:t>
            </w:r>
            <w:proofErr w:type="spell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Kalyani</w:t>
            </w:r>
            <w:proofErr w:type="spell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Nagar, </w:t>
            </w:r>
            <w:proofErr w:type="spell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Magarpatta</w:t>
            </w:r>
            <w:proofErr w:type="spell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and </w:t>
            </w:r>
            <w:proofErr w:type="spell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Kharadi</w:t>
            </w:r>
            <w:proofErr w:type="spell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in </w:t>
            </w:r>
            <w:proofErr w:type="spell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Pune</w:t>
            </w:r>
            <w:proofErr w:type="spell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.</w:t>
            </w:r>
            <w:hyperlink r:id="rId52" w:history="1">
              <w:r w:rsidRPr="00F14AB9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 .. more details</w:t>
              </w:r>
            </w:hyperlink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hyperlink r:id="rId53" w:anchor="Pune" w:tgtFrame="_blank" w:history="1">
              <w:r w:rsidRPr="00F14AB9">
                <w:rPr>
                  <w:rStyle w:val="Hyperlink"/>
                  <w:rFonts w:ascii="Arial" w:hAnsi="Arial" w:cs="Arial"/>
                  <w:sz w:val="24"/>
                  <w:szCs w:val="24"/>
                </w:rPr>
                <w:t>Visit Website</w:t>
              </w:r>
            </w:hyperlink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 |  </w:t>
            </w:r>
          </w:p>
          <w:p w:rsidR="004E6034" w:rsidRPr="00F14AB9" w:rsidRDefault="004E6034" w:rsidP="004E6034">
            <w:pPr>
              <w:spacing w:line="270" w:lineRule="atLeast"/>
              <w:rPr>
                <w:rStyle w:val="Hyperlink"/>
                <w:sz w:val="24"/>
                <w:szCs w:val="24"/>
              </w:rPr>
            </w:pP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fldChar w:fldCharType="begin"/>
            </w: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instrText xml:space="preserve"> HYPERLINK "http://www.pune.ws/know/?about=tieto-software-technologies" </w:instrText>
            </w: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fldChar w:fldCharType="separate"/>
            </w:r>
          </w:p>
          <w:p w:rsidR="004E6034" w:rsidRPr="00F14AB9" w:rsidRDefault="004E6034" w:rsidP="004E6034">
            <w:pPr>
              <w:pStyle w:val="Heading2"/>
              <w:spacing w:after="90" w:line="270" w:lineRule="atLeast"/>
              <w:rPr>
                <w:sz w:val="24"/>
                <w:szCs w:val="24"/>
              </w:rPr>
            </w:pPr>
            <w:proofErr w:type="spellStart"/>
            <w:r w:rsidRPr="00F14AB9">
              <w:rPr>
                <w:color w:val="3333CC"/>
                <w:sz w:val="24"/>
                <w:szCs w:val="24"/>
              </w:rPr>
              <w:t>Tieto</w:t>
            </w:r>
            <w:proofErr w:type="spellEnd"/>
            <w:r w:rsidRPr="00F14AB9">
              <w:rPr>
                <w:color w:val="3333CC"/>
                <w:sz w:val="24"/>
                <w:szCs w:val="24"/>
              </w:rPr>
              <w:t xml:space="preserve"> Software Technologies Pvt. Ltd</w:t>
            </w:r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fldChar w:fldCharType="end"/>
            </w:r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IT services company having offices in </w:t>
            </w:r>
            <w:proofErr w:type="spell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Kharadi</w:t>
            </w:r>
            <w:proofErr w:type="spell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knowledge Park and </w:t>
            </w:r>
            <w:proofErr w:type="spell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Weikfield</w:t>
            </w:r>
            <w:proofErr w:type="spell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IT </w:t>
            </w:r>
            <w:proofErr w:type="spell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Citi</w:t>
            </w:r>
            <w:proofErr w:type="spell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Info Park, Nagar Road in </w:t>
            </w:r>
            <w:proofErr w:type="spell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Pune</w:t>
            </w:r>
            <w:proofErr w:type="spell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.</w:t>
            </w:r>
            <w:hyperlink r:id="rId54" w:history="1">
              <w:r w:rsidRPr="00F14AB9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 .. more details</w:t>
              </w:r>
            </w:hyperlink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proofErr w:type="gram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Address :</w:t>
            </w:r>
            <w:proofErr w:type="gram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Wing 1, Cluster D, EON Free Zone, MIDC </w:t>
            </w:r>
            <w:proofErr w:type="spell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Kharadi</w:t>
            </w:r>
            <w:proofErr w:type="spell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Knowledge Park, </w:t>
            </w:r>
            <w:proofErr w:type="spell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Pune</w:t>
            </w:r>
            <w:proofErr w:type="spell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. Maharashtra, India - 411014</w:t>
            </w:r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hyperlink r:id="rId55" w:tgtFrame="_blank" w:history="1">
              <w:r w:rsidRPr="00F14AB9">
                <w:rPr>
                  <w:rStyle w:val="Hyperlink"/>
                  <w:rFonts w:ascii="Arial" w:hAnsi="Arial" w:cs="Arial"/>
                  <w:sz w:val="24"/>
                  <w:szCs w:val="24"/>
                </w:rPr>
                <w:t>Visit Website</w:t>
              </w:r>
            </w:hyperlink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 |  </w:t>
            </w:r>
          </w:p>
          <w:p w:rsidR="004E6034" w:rsidRPr="00F14AB9" w:rsidRDefault="004E6034" w:rsidP="004E6034">
            <w:pPr>
              <w:spacing w:line="270" w:lineRule="atLeast"/>
              <w:rPr>
                <w:rStyle w:val="Hyperlink"/>
                <w:sz w:val="24"/>
                <w:szCs w:val="24"/>
              </w:rPr>
            </w:pP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fldChar w:fldCharType="begin"/>
            </w: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instrText xml:space="preserve"> HYPERLINK "http://www.pune.ws/know/?about=idhasoft-ltd" </w:instrText>
            </w: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fldChar w:fldCharType="separate"/>
            </w:r>
          </w:p>
          <w:p w:rsidR="004E6034" w:rsidRPr="00F14AB9" w:rsidRDefault="004E6034" w:rsidP="004E6034">
            <w:pPr>
              <w:pStyle w:val="Heading2"/>
              <w:spacing w:after="90" w:line="270" w:lineRule="atLeast"/>
              <w:rPr>
                <w:sz w:val="24"/>
                <w:szCs w:val="24"/>
              </w:rPr>
            </w:pPr>
            <w:proofErr w:type="spellStart"/>
            <w:r w:rsidRPr="00F14AB9">
              <w:rPr>
                <w:color w:val="3333CC"/>
                <w:sz w:val="24"/>
                <w:szCs w:val="24"/>
              </w:rPr>
              <w:t>Idhasoft</w:t>
            </w:r>
            <w:proofErr w:type="spellEnd"/>
            <w:r w:rsidRPr="00F14AB9">
              <w:rPr>
                <w:color w:val="3333CC"/>
                <w:sz w:val="24"/>
                <w:szCs w:val="24"/>
              </w:rPr>
              <w:t xml:space="preserve"> Ltd </w:t>
            </w:r>
            <w:proofErr w:type="spellStart"/>
            <w:r w:rsidRPr="00F14AB9">
              <w:rPr>
                <w:color w:val="3333CC"/>
                <w:sz w:val="24"/>
                <w:szCs w:val="24"/>
              </w:rPr>
              <w:t>Pune</w:t>
            </w:r>
            <w:proofErr w:type="spellEnd"/>
            <w:r w:rsidRPr="00F14AB9">
              <w:rPr>
                <w:color w:val="3333CC"/>
                <w:sz w:val="24"/>
                <w:szCs w:val="24"/>
              </w:rPr>
              <w:t xml:space="preserve"> India</w:t>
            </w:r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fldChar w:fldCharType="end"/>
            </w:r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Business consulting company. Offers IT solutions and services.</w:t>
            </w:r>
            <w:hyperlink r:id="rId56" w:history="1">
              <w:r w:rsidRPr="00F14AB9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 .. more details</w:t>
              </w:r>
            </w:hyperlink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Address : Unit 602, 6th floor, wing 2, Cluster C, EON Free Zone, Plot no 1, Survey no 77, MIDC, Knowledge Park, </w:t>
            </w:r>
            <w:proofErr w:type="spell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Kharadi</w:t>
            </w:r>
            <w:proofErr w:type="spell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, </w:t>
            </w:r>
            <w:proofErr w:type="spell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Pune</w:t>
            </w:r>
            <w:proofErr w:type="spell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- 411014</w:t>
            </w:r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hyperlink r:id="rId57" w:anchor="IND" w:tgtFrame="_blank" w:history="1">
              <w:r w:rsidRPr="00F14AB9">
                <w:rPr>
                  <w:rStyle w:val="Hyperlink"/>
                  <w:rFonts w:ascii="Arial" w:hAnsi="Arial" w:cs="Arial"/>
                  <w:sz w:val="24"/>
                  <w:szCs w:val="24"/>
                </w:rPr>
                <w:t>Visit Website</w:t>
              </w:r>
            </w:hyperlink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 |  </w:t>
            </w:r>
            <w:hyperlink r:id="rId58" w:history="1">
              <w:r w:rsidRPr="00F14AB9">
                <w:rPr>
                  <w:rStyle w:val="Hyperlink"/>
                  <w:rFonts w:ascii="Arial" w:hAnsi="Arial" w:cs="Arial"/>
                  <w:sz w:val="24"/>
                  <w:szCs w:val="24"/>
                </w:rPr>
                <w:t>Email</w:t>
              </w:r>
            </w:hyperlink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 |  Phone : +91-20-67312900  |  </w:t>
            </w:r>
          </w:p>
          <w:p w:rsidR="004E6034" w:rsidRPr="00F14AB9" w:rsidRDefault="004E6034" w:rsidP="004E6034">
            <w:pPr>
              <w:spacing w:line="270" w:lineRule="atLeast"/>
              <w:rPr>
                <w:rStyle w:val="Hyperlink"/>
                <w:sz w:val="24"/>
                <w:szCs w:val="24"/>
              </w:rPr>
            </w:pP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fldChar w:fldCharType="begin"/>
            </w: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instrText xml:space="preserve"> HYPERLINK "http://www.pune.ws/know/?about=epicomm-technologies" </w:instrText>
            </w: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fldChar w:fldCharType="separate"/>
            </w:r>
          </w:p>
          <w:p w:rsidR="004E6034" w:rsidRPr="00F14AB9" w:rsidRDefault="004E6034" w:rsidP="004E6034">
            <w:pPr>
              <w:pStyle w:val="Heading2"/>
              <w:spacing w:after="90" w:line="270" w:lineRule="atLeast"/>
              <w:rPr>
                <w:sz w:val="24"/>
                <w:szCs w:val="24"/>
              </w:rPr>
            </w:pPr>
            <w:proofErr w:type="spellStart"/>
            <w:r w:rsidRPr="00F14AB9">
              <w:rPr>
                <w:color w:val="3333CC"/>
                <w:sz w:val="24"/>
                <w:szCs w:val="24"/>
              </w:rPr>
              <w:t>EpiComm</w:t>
            </w:r>
            <w:proofErr w:type="spellEnd"/>
            <w:r w:rsidRPr="00F14AB9">
              <w:rPr>
                <w:color w:val="3333CC"/>
                <w:sz w:val="24"/>
                <w:szCs w:val="24"/>
              </w:rPr>
              <w:t xml:space="preserve"> Technologies Limited, </w:t>
            </w:r>
            <w:proofErr w:type="spellStart"/>
            <w:r w:rsidRPr="00F14AB9">
              <w:rPr>
                <w:color w:val="3333CC"/>
                <w:sz w:val="24"/>
                <w:szCs w:val="24"/>
              </w:rPr>
              <w:t>Pune</w:t>
            </w:r>
            <w:proofErr w:type="spellEnd"/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lastRenderedPageBreak/>
              <w:fldChar w:fldCharType="end"/>
            </w:r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Custom software solutions development company.</w:t>
            </w:r>
            <w:hyperlink r:id="rId59" w:history="1">
              <w:r w:rsidRPr="00F14AB9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 .. more details</w:t>
              </w:r>
            </w:hyperlink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Address : Venus Plaza, Plot No. 4, Sr. No. 50/2, </w:t>
            </w:r>
            <w:proofErr w:type="spell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Chandan</w:t>
            </w:r>
            <w:proofErr w:type="spell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Nagar, Nagar Road Highway, NEI Bus Stop, Village </w:t>
            </w:r>
            <w:proofErr w:type="spell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Kharadi</w:t>
            </w:r>
            <w:proofErr w:type="spell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, </w:t>
            </w:r>
            <w:proofErr w:type="spell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Pune</w:t>
            </w:r>
            <w:proofErr w:type="spell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- 411014</w:t>
            </w:r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hyperlink r:id="rId60" w:tgtFrame="_blank" w:history="1">
              <w:r w:rsidRPr="00F14AB9">
                <w:rPr>
                  <w:rStyle w:val="Hyperlink"/>
                  <w:rFonts w:ascii="Arial" w:hAnsi="Arial" w:cs="Arial"/>
                  <w:sz w:val="24"/>
                  <w:szCs w:val="24"/>
                </w:rPr>
                <w:t>Visit Website</w:t>
              </w:r>
            </w:hyperlink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 |  </w:t>
            </w:r>
            <w:hyperlink r:id="rId61" w:history="1">
              <w:r w:rsidRPr="00F14AB9">
                <w:rPr>
                  <w:rStyle w:val="Hyperlink"/>
                  <w:rFonts w:ascii="Arial" w:hAnsi="Arial" w:cs="Arial"/>
                  <w:sz w:val="24"/>
                  <w:szCs w:val="24"/>
                </w:rPr>
                <w:t>Email</w:t>
              </w:r>
            </w:hyperlink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 |  Phone : +91 20 27014242, 65105249  |  </w:t>
            </w:r>
          </w:p>
          <w:p w:rsidR="004E6034" w:rsidRPr="00F14AB9" w:rsidRDefault="004E6034" w:rsidP="004E6034">
            <w:pPr>
              <w:spacing w:line="270" w:lineRule="atLeast"/>
              <w:rPr>
                <w:rStyle w:val="Hyperlink"/>
                <w:sz w:val="24"/>
                <w:szCs w:val="24"/>
              </w:rPr>
            </w:pP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fldChar w:fldCharType="begin"/>
            </w: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instrText xml:space="preserve"> HYPERLINK "http://www.pune.ws/know/?about=tavisca-solutions" </w:instrText>
            </w: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fldChar w:fldCharType="separate"/>
            </w:r>
          </w:p>
          <w:p w:rsidR="004E6034" w:rsidRPr="00F14AB9" w:rsidRDefault="004E6034" w:rsidP="004E6034">
            <w:pPr>
              <w:pStyle w:val="Heading2"/>
              <w:spacing w:after="90" w:line="270" w:lineRule="atLeast"/>
              <w:rPr>
                <w:sz w:val="24"/>
                <w:szCs w:val="24"/>
              </w:rPr>
            </w:pPr>
            <w:proofErr w:type="spellStart"/>
            <w:r w:rsidRPr="00F14AB9">
              <w:rPr>
                <w:color w:val="3333CC"/>
                <w:sz w:val="24"/>
                <w:szCs w:val="24"/>
              </w:rPr>
              <w:t>Tavisca</w:t>
            </w:r>
            <w:proofErr w:type="spellEnd"/>
            <w:r w:rsidRPr="00F14AB9">
              <w:rPr>
                <w:color w:val="3333CC"/>
                <w:sz w:val="24"/>
                <w:szCs w:val="24"/>
              </w:rPr>
              <w:t xml:space="preserve"> Solutions Pvt. Ltd. </w:t>
            </w:r>
            <w:proofErr w:type="spellStart"/>
            <w:r w:rsidRPr="00F14AB9">
              <w:rPr>
                <w:color w:val="3333CC"/>
                <w:sz w:val="24"/>
                <w:szCs w:val="24"/>
              </w:rPr>
              <w:t>Pune</w:t>
            </w:r>
            <w:proofErr w:type="spellEnd"/>
            <w:r w:rsidRPr="00F14AB9">
              <w:rPr>
                <w:color w:val="3333CC"/>
                <w:sz w:val="24"/>
                <w:szCs w:val="24"/>
              </w:rPr>
              <w:t xml:space="preserve"> India</w:t>
            </w:r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fldChar w:fldCharType="end"/>
            </w:r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Company is claimed to be a travel technology solutions company.</w:t>
            </w:r>
            <w:hyperlink r:id="rId62" w:history="1">
              <w:r w:rsidRPr="00F14AB9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 .. more details</w:t>
              </w:r>
            </w:hyperlink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proofErr w:type="gram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Address :</w:t>
            </w:r>
            <w:proofErr w:type="gram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D-503, Wing 3, EON IT Park, </w:t>
            </w:r>
            <w:proofErr w:type="spell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Kharadi</w:t>
            </w:r>
            <w:proofErr w:type="spell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, </w:t>
            </w:r>
            <w:proofErr w:type="spell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Pune</w:t>
            </w:r>
            <w:proofErr w:type="spell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. Maharashtra, India - 411014</w:t>
            </w:r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hyperlink r:id="rId63" w:tgtFrame="_blank" w:history="1">
              <w:r w:rsidRPr="00F14AB9">
                <w:rPr>
                  <w:rStyle w:val="Hyperlink"/>
                  <w:rFonts w:ascii="Arial" w:hAnsi="Arial" w:cs="Arial"/>
                  <w:sz w:val="24"/>
                  <w:szCs w:val="24"/>
                </w:rPr>
                <w:t>Visit Website</w:t>
              </w:r>
            </w:hyperlink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 |  </w:t>
            </w:r>
            <w:hyperlink r:id="rId64" w:history="1">
              <w:r w:rsidRPr="00F14AB9">
                <w:rPr>
                  <w:rStyle w:val="Hyperlink"/>
                  <w:rFonts w:ascii="Arial" w:hAnsi="Arial" w:cs="Arial"/>
                  <w:sz w:val="24"/>
                  <w:szCs w:val="24"/>
                </w:rPr>
                <w:t>Email</w:t>
              </w:r>
            </w:hyperlink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 |  </w:t>
            </w:r>
          </w:p>
          <w:p w:rsidR="004E6034" w:rsidRPr="00F14AB9" w:rsidRDefault="004E6034" w:rsidP="004E6034">
            <w:pPr>
              <w:spacing w:line="270" w:lineRule="atLeast"/>
              <w:rPr>
                <w:rStyle w:val="Hyperlink"/>
                <w:sz w:val="24"/>
                <w:szCs w:val="24"/>
              </w:rPr>
            </w:pP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fldChar w:fldCharType="begin"/>
            </w: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instrText xml:space="preserve"> HYPERLINK "http://www.pune.ws/know/?about=bluecode-corporation" </w:instrText>
            </w: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fldChar w:fldCharType="separate"/>
            </w:r>
          </w:p>
          <w:p w:rsidR="004E6034" w:rsidRPr="00F14AB9" w:rsidRDefault="004E6034" w:rsidP="004E6034">
            <w:pPr>
              <w:pStyle w:val="Heading2"/>
              <w:spacing w:after="90" w:line="270" w:lineRule="atLeast"/>
              <w:rPr>
                <w:sz w:val="24"/>
                <w:szCs w:val="24"/>
              </w:rPr>
            </w:pPr>
            <w:r w:rsidRPr="00F14AB9">
              <w:rPr>
                <w:color w:val="3333CC"/>
                <w:sz w:val="24"/>
                <w:szCs w:val="24"/>
              </w:rPr>
              <w:t xml:space="preserve">BLUECODE CORPORATION, </w:t>
            </w:r>
            <w:proofErr w:type="spellStart"/>
            <w:r w:rsidRPr="00F14AB9">
              <w:rPr>
                <w:color w:val="3333CC"/>
                <w:sz w:val="24"/>
                <w:szCs w:val="24"/>
              </w:rPr>
              <w:t>Pune</w:t>
            </w:r>
            <w:proofErr w:type="spellEnd"/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fldChar w:fldCharType="end"/>
            </w:r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Software development and IT consulting company. Offers products as well as custom software development.</w:t>
            </w:r>
            <w:hyperlink r:id="rId65" w:history="1">
              <w:r w:rsidRPr="00F14AB9">
                <w:rPr>
                  <w:rStyle w:val="Hyperlink"/>
                  <w:rFonts w:ascii="Arial" w:hAnsi="Arial" w:cs="Arial"/>
                  <w:sz w:val="24"/>
                  <w:szCs w:val="24"/>
                </w:rPr>
                <w:t xml:space="preserve"> .. more details</w:t>
              </w:r>
            </w:hyperlink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proofErr w:type="gramStart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>Address :</w:t>
            </w:r>
            <w:proofErr w:type="gramEnd"/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52/1, SRIRAM NAGAR, CHANDAN NAGAR, PUNE-NAGAR ROAD PUNE. MAHARASHTRA, INDIA - 411014</w:t>
            </w:r>
          </w:p>
          <w:p w:rsidR="004E6034" w:rsidRPr="00F14AB9" w:rsidRDefault="004E6034" w:rsidP="004E6034">
            <w:pPr>
              <w:spacing w:line="270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hyperlink r:id="rId66" w:tgtFrame="_blank" w:history="1">
              <w:r w:rsidRPr="00F14AB9">
                <w:rPr>
                  <w:rStyle w:val="Hyperlink"/>
                  <w:rFonts w:ascii="Arial" w:hAnsi="Arial" w:cs="Arial"/>
                  <w:sz w:val="24"/>
                  <w:szCs w:val="24"/>
                </w:rPr>
                <w:t>Visit Website</w:t>
              </w:r>
            </w:hyperlink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 |  </w:t>
            </w:r>
            <w:hyperlink r:id="rId67" w:history="1">
              <w:r w:rsidRPr="00F14AB9">
                <w:rPr>
                  <w:rStyle w:val="Hyperlink"/>
                  <w:rFonts w:ascii="Arial" w:hAnsi="Arial" w:cs="Arial"/>
                  <w:sz w:val="24"/>
                  <w:szCs w:val="24"/>
                </w:rPr>
                <w:t>Email</w:t>
              </w:r>
            </w:hyperlink>
            <w:r w:rsidRPr="00F14AB9">
              <w:rPr>
                <w:rFonts w:ascii="Arial" w:hAnsi="Arial" w:cs="Arial"/>
                <w:color w:val="555555"/>
                <w:sz w:val="24"/>
                <w:szCs w:val="24"/>
              </w:rPr>
              <w:t xml:space="preserve">  |  Phone : +91-020-32304422, +91-09325606677  |  </w:t>
            </w:r>
          </w:p>
        </w:tc>
      </w:tr>
      <w:tr w:rsidR="00F14AB9" w:rsidRPr="00F14AB9" w:rsidTr="00F14AB9">
        <w:trPr>
          <w:tblCellSpacing w:w="0" w:type="dxa"/>
        </w:trPr>
        <w:tc>
          <w:tcPr>
            <w:tcW w:w="2280" w:type="dxa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F14AB9" w:rsidRPr="00F14AB9" w:rsidRDefault="00F14AB9" w:rsidP="00F14AB9">
            <w:pPr>
              <w:spacing w:line="225" w:lineRule="atLeast"/>
              <w:rPr>
                <w:rFonts w:ascii="Tahoma" w:hAnsi="Tahoma" w:cs="Tahoma"/>
                <w:color w:val="555555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14AB9" w:rsidRPr="00F14AB9" w:rsidRDefault="00F14AB9">
            <w:pPr>
              <w:pStyle w:val="Heading1"/>
              <w:rPr>
                <w:sz w:val="24"/>
                <w:szCs w:val="24"/>
              </w:rPr>
            </w:pPr>
            <w:proofErr w:type="spellStart"/>
            <w:r w:rsidRPr="00F14AB9">
              <w:rPr>
                <w:sz w:val="24"/>
                <w:szCs w:val="24"/>
              </w:rPr>
              <w:t>Pune</w:t>
            </w:r>
            <w:proofErr w:type="spellEnd"/>
            <w:r w:rsidRPr="00F14AB9">
              <w:rPr>
                <w:sz w:val="24"/>
                <w:szCs w:val="24"/>
              </w:rPr>
              <w:t xml:space="preserve"> IT Software Companies in </w:t>
            </w:r>
            <w:proofErr w:type="spellStart"/>
            <w:r w:rsidRPr="00F14AB9">
              <w:rPr>
                <w:sz w:val="24"/>
                <w:szCs w:val="24"/>
              </w:rPr>
              <w:t>Hinjewadi</w:t>
            </w:r>
            <w:proofErr w:type="spellEnd"/>
            <w:r w:rsidRPr="00F14AB9">
              <w:rPr>
                <w:sz w:val="24"/>
                <w:szCs w:val="24"/>
              </w:rPr>
              <w:t xml:space="preserve"> </w:t>
            </w:r>
            <w:proofErr w:type="spellStart"/>
            <w:r w:rsidRPr="00F14AB9">
              <w:rPr>
                <w:sz w:val="24"/>
                <w:szCs w:val="24"/>
              </w:rPr>
              <w:t>Pune</w:t>
            </w:r>
            <w:proofErr w:type="spellEnd"/>
            <w:r w:rsidRPr="00F14AB9">
              <w:rPr>
                <w:sz w:val="24"/>
                <w:szCs w:val="24"/>
              </w:rPr>
              <w:t xml:space="preserve"> List</w:t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proofErr w:type="gramStart"/>
            <w:r w:rsidRPr="00F14AB9">
              <w:rPr>
                <w:sz w:val="24"/>
                <w:szCs w:val="24"/>
              </w:rPr>
              <w:t>[ 23</w:t>
            </w:r>
            <w:proofErr w:type="gramEnd"/>
            <w:r w:rsidRPr="00F14AB9">
              <w:rPr>
                <w:sz w:val="24"/>
                <w:szCs w:val="24"/>
              </w:rPr>
              <w:t xml:space="preserve"> results ]   List Page 1 of 2</w:t>
            </w:r>
            <w:proofErr w:type="gramStart"/>
            <w:r w:rsidRPr="00F14AB9">
              <w:rPr>
                <w:sz w:val="24"/>
                <w:szCs w:val="24"/>
              </w:rPr>
              <w:t>  &gt;</w:t>
            </w:r>
            <w:proofErr w:type="gramEnd"/>
            <w:r w:rsidRPr="00F14AB9">
              <w:rPr>
                <w:sz w:val="24"/>
                <w:szCs w:val="24"/>
              </w:rPr>
              <w:t xml:space="preserve"> </w:t>
            </w:r>
            <w:hyperlink r:id="rId68" w:history="1">
              <w:r w:rsidRPr="00F14AB9">
                <w:rPr>
                  <w:rStyle w:val="Hyperlink"/>
                  <w:sz w:val="24"/>
                  <w:szCs w:val="24"/>
                </w:rPr>
                <w:t>Next</w:t>
              </w:r>
            </w:hyperlink>
            <w:r w:rsidRPr="00F14AB9">
              <w:rPr>
                <w:sz w:val="24"/>
                <w:szCs w:val="24"/>
              </w:rPr>
              <w:t xml:space="preserve"> &gt;</w:t>
            </w:r>
          </w:p>
          <w:p w:rsidR="00F14AB9" w:rsidRPr="00F14AB9" w:rsidRDefault="00F14AB9" w:rsidP="00F14AB9">
            <w:pPr>
              <w:pStyle w:val="Heading1"/>
              <w:rPr>
                <w:rStyle w:val="Hyperlink"/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fldChar w:fldCharType="begin"/>
            </w:r>
            <w:r w:rsidRPr="00F14AB9">
              <w:rPr>
                <w:sz w:val="24"/>
                <w:szCs w:val="24"/>
              </w:rPr>
              <w:instrText xml:space="preserve"> HYPERLINK "http://www.pune.ws/know/?about=infosys" </w:instrText>
            </w:r>
            <w:r w:rsidRPr="00F14AB9">
              <w:rPr>
                <w:sz w:val="24"/>
                <w:szCs w:val="24"/>
              </w:rPr>
              <w:fldChar w:fldCharType="separate"/>
            </w:r>
          </w:p>
          <w:p w:rsidR="00F14AB9" w:rsidRPr="00F14AB9" w:rsidRDefault="00F14AB9" w:rsidP="00F14AB9">
            <w:pPr>
              <w:pStyle w:val="Heading1"/>
              <w:rPr>
                <w:rStyle w:val="Hyperlink"/>
                <w:sz w:val="24"/>
                <w:szCs w:val="24"/>
              </w:rPr>
            </w:pPr>
            <w:r w:rsidRPr="00F14AB9">
              <w:rPr>
                <w:rStyle w:val="Hyperlink"/>
                <w:sz w:val="24"/>
                <w:szCs w:val="24"/>
              </w:rPr>
              <w:t xml:space="preserve">Infosys Technologies, </w:t>
            </w:r>
            <w:proofErr w:type="spellStart"/>
            <w:r w:rsidRPr="00F14AB9">
              <w:rPr>
                <w:rStyle w:val="Hyperlink"/>
                <w:sz w:val="24"/>
                <w:szCs w:val="24"/>
              </w:rPr>
              <w:t>Pune</w:t>
            </w:r>
            <w:proofErr w:type="spellEnd"/>
            <w:r w:rsidRPr="00F14AB9">
              <w:rPr>
                <w:rStyle w:val="Hyperlink"/>
                <w:sz w:val="24"/>
                <w:szCs w:val="24"/>
              </w:rPr>
              <w:t xml:space="preserve"> India</w:t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fldChar w:fldCharType="end"/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t>Provides consulting and IT services to clients globally.</w:t>
            </w:r>
            <w:hyperlink r:id="rId69" w:history="1">
              <w:r w:rsidRPr="00F14AB9">
                <w:rPr>
                  <w:rStyle w:val="Hyperlink"/>
                  <w:sz w:val="24"/>
                  <w:szCs w:val="24"/>
                </w:rPr>
                <w:t xml:space="preserve"> .. </w:t>
              </w:r>
              <w:proofErr w:type="gramStart"/>
              <w:r w:rsidRPr="00F14AB9">
                <w:rPr>
                  <w:rStyle w:val="Hyperlink"/>
                  <w:sz w:val="24"/>
                  <w:szCs w:val="24"/>
                </w:rPr>
                <w:t>more</w:t>
              </w:r>
              <w:proofErr w:type="gramEnd"/>
              <w:r w:rsidRPr="00F14AB9">
                <w:rPr>
                  <w:rStyle w:val="Hyperlink"/>
                  <w:sz w:val="24"/>
                  <w:szCs w:val="24"/>
                </w:rPr>
                <w:t xml:space="preserve"> </w:t>
              </w:r>
              <w:r w:rsidRPr="00F14AB9">
                <w:rPr>
                  <w:rStyle w:val="Hyperlink"/>
                  <w:sz w:val="24"/>
                  <w:szCs w:val="24"/>
                </w:rPr>
                <w:lastRenderedPageBreak/>
                <w:t>details</w:t>
              </w:r>
            </w:hyperlink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proofErr w:type="gramStart"/>
            <w:r w:rsidRPr="00F14AB9">
              <w:rPr>
                <w:sz w:val="24"/>
                <w:szCs w:val="24"/>
              </w:rPr>
              <w:t>Address :</w:t>
            </w:r>
            <w:proofErr w:type="gramEnd"/>
            <w:r w:rsidRPr="00F14AB9">
              <w:rPr>
                <w:sz w:val="24"/>
                <w:szCs w:val="24"/>
              </w:rPr>
              <w:t xml:space="preserve"> Plot No. 1, Rajiv Gandhi </w:t>
            </w:r>
            <w:proofErr w:type="spellStart"/>
            <w:r w:rsidRPr="00F14AB9">
              <w:rPr>
                <w:sz w:val="24"/>
                <w:szCs w:val="24"/>
              </w:rPr>
              <w:t>Infotech</w:t>
            </w:r>
            <w:proofErr w:type="spellEnd"/>
            <w:r w:rsidRPr="00F14AB9">
              <w:rPr>
                <w:sz w:val="24"/>
                <w:szCs w:val="24"/>
              </w:rPr>
              <w:t xml:space="preserve"> Park, </w:t>
            </w:r>
            <w:proofErr w:type="spellStart"/>
            <w:r w:rsidRPr="00F14AB9">
              <w:rPr>
                <w:sz w:val="24"/>
                <w:szCs w:val="24"/>
              </w:rPr>
              <w:t>Hinjawadi</w:t>
            </w:r>
            <w:proofErr w:type="spellEnd"/>
            <w:r w:rsidRPr="00F14AB9">
              <w:rPr>
                <w:sz w:val="24"/>
                <w:szCs w:val="24"/>
              </w:rPr>
              <w:t xml:space="preserve">, </w:t>
            </w:r>
            <w:proofErr w:type="spellStart"/>
            <w:r w:rsidRPr="00F14AB9">
              <w:rPr>
                <w:sz w:val="24"/>
                <w:szCs w:val="24"/>
              </w:rPr>
              <w:t>Taluka</w:t>
            </w:r>
            <w:proofErr w:type="spellEnd"/>
            <w:r w:rsidRPr="00F14AB9">
              <w:rPr>
                <w:sz w:val="24"/>
                <w:szCs w:val="24"/>
              </w:rPr>
              <w:t xml:space="preserve"> </w:t>
            </w:r>
            <w:proofErr w:type="spellStart"/>
            <w:r w:rsidRPr="00F14AB9">
              <w:rPr>
                <w:sz w:val="24"/>
                <w:szCs w:val="24"/>
              </w:rPr>
              <w:t>Mulshi</w:t>
            </w:r>
            <w:proofErr w:type="spellEnd"/>
            <w:r w:rsidRPr="00F14AB9">
              <w:rPr>
                <w:sz w:val="24"/>
                <w:szCs w:val="24"/>
              </w:rPr>
              <w:t xml:space="preserve">, </w:t>
            </w:r>
            <w:proofErr w:type="spellStart"/>
            <w:r w:rsidRPr="00F14AB9">
              <w:rPr>
                <w:sz w:val="24"/>
                <w:szCs w:val="24"/>
              </w:rPr>
              <w:t>Pune</w:t>
            </w:r>
            <w:proofErr w:type="spellEnd"/>
            <w:r w:rsidRPr="00F14AB9">
              <w:rPr>
                <w:sz w:val="24"/>
                <w:szCs w:val="24"/>
              </w:rPr>
              <w:t xml:space="preserve"> - 411057</w:t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hyperlink r:id="rId70" w:tgtFrame="_blank" w:history="1">
              <w:r w:rsidRPr="00F14AB9">
                <w:rPr>
                  <w:rStyle w:val="Hyperlink"/>
                  <w:sz w:val="24"/>
                  <w:szCs w:val="24"/>
                </w:rPr>
                <w:t>Visit Website</w:t>
              </w:r>
            </w:hyperlink>
            <w:r w:rsidRPr="00F14AB9">
              <w:rPr>
                <w:sz w:val="24"/>
                <w:szCs w:val="24"/>
              </w:rPr>
              <w:t xml:space="preserve">  |</w:t>
            </w:r>
            <w:proofErr w:type="gramStart"/>
            <w:r w:rsidRPr="00F14AB9">
              <w:rPr>
                <w:sz w:val="24"/>
                <w:szCs w:val="24"/>
              </w:rPr>
              <w:t xml:space="preserve">  </w:t>
            </w:r>
            <w:proofErr w:type="gramEnd"/>
            <w:r w:rsidRPr="00F14AB9">
              <w:rPr>
                <w:sz w:val="24"/>
                <w:szCs w:val="24"/>
              </w:rPr>
              <w:fldChar w:fldCharType="begin"/>
            </w:r>
            <w:r w:rsidRPr="00F14AB9">
              <w:rPr>
                <w:sz w:val="24"/>
                <w:szCs w:val="24"/>
              </w:rPr>
              <w:instrText xml:space="preserve"> HYPERLINK "http://www.pune.ws/in/eml.asp?e=infosys" </w:instrText>
            </w:r>
            <w:r w:rsidRPr="00F14AB9">
              <w:rPr>
                <w:sz w:val="24"/>
                <w:szCs w:val="24"/>
              </w:rPr>
              <w:fldChar w:fldCharType="separate"/>
            </w:r>
            <w:r w:rsidRPr="00F14AB9">
              <w:rPr>
                <w:rStyle w:val="Hyperlink"/>
                <w:sz w:val="24"/>
                <w:szCs w:val="24"/>
              </w:rPr>
              <w:t>Email</w:t>
            </w:r>
            <w:r w:rsidRPr="00F14AB9">
              <w:rPr>
                <w:sz w:val="24"/>
                <w:szCs w:val="24"/>
              </w:rPr>
              <w:fldChar w:fldCharType="end"/>
            </w:r>
            <w:r w:rsidRPr="00F14AB9">
              <w:rPr>
                <w:sz w:val="24"/>
                <w:szCs w:val="24"/>
              </w:rPr>
              <w:t xml:space="preserve">  |  Phone : +91 20 2293 2800/01  |  </w:t>
            </w:r>
          </w:p>
          <w:p w:rsidR="00F14AB9" w:rsidRPr="00F14AB9" w:rsidRDefault="00F14AB9" w:rsidP="00F14AB9">
            <w:pPr>
              <w:pStyle w:val="Heading1"/>
              <w:rPr>
                <w:rStyle w:val="Hyperlink"/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fldChar w:fldCharType="begin"/>
            </w:r>
            <w:r w:rsidRPr="00F14AB9">
              <w:rPr>
                <w:sz w:val="24"/>
                <w:szCs w:val="24"/>
              </w:rPr>
              <w:instrText xml:space="preserve"> HYPERLINK "http://www.pune.ws/know/?about=tata-technologies" </w:instrText>
            </w:r>
            <w:r w:rsidRPr="00F14AB9">
              <w:rPr>
                <w:sz w:val="24"/>
                <w:szCs w:val="24"/>
              </w:rPr>
              <w:fldChar w:fldCharType="separate"/>
            </w:r>
          </w:p>
          <w:p w:rsidR="00F14AB9" w:rsidRPr="00F14AB9" w:rsidRDefault="00F14AB9" w:rsidP="00F14AB9">
            <w:pPr>
              <w:pStyle w:val="Heading1"/>
              <w:rPr>
                <w:rStyle w:val="Hyperlink"/>
                <w:sz w:val="24"/>
                <w:szCs w:val="24"/>
              </w:rPr>
            </w:pPr>
            <w:r w:rsidRPr="00F14AB9">
              <w:rPr>
                <w:rStyle w:val="Hyperlink"/>
                <w:sz w:val="24"/>
                <w:szCs w:val="24"/>
              </w:rPr>
              <w:t xml:space="preserve">Tata Technologies, </w:t>
            </w:r>
            <w:proofErr w:type="spellStart"/>
            <w:r w:rsidRPr="00F14AB9">
              <w:rPr>
                <w:rStyle w:val="Hyperlink"/>
                <w:sz w:val="24"/>
                <w:szCs w:val="24"/>
              </w:rPr>
              <w:t>Pune</w:t>
            </w:r>
            <w:proofErr w:type="spellEnd"/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fldChar w:fldCharType="end"/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t>Provides consulting, application implementation, remote engineering and software development services, in the areas of Product Design and Development, Manufacturing and Tooling, KBE, PLM, ERP, CRM and VCM.</w:t>
            </w:r>
            <w:hyperlink r:id="rId71" w:history="1">
              <w:r w:rsidRPr="00F14AB9">
                <w:rPr>
                  <w:rStyle w:val="Hyperlink"/>
                  <w:sz w:val="24"/>
                  <w:szCs w:val="24"/>
                </w:rPr>
                <w:t xml:space="preserve"> .. </w:t>
              </w:r>
              <w:proofErr w:type="gramStart"/>
              <w:r w:rsidRPr="00F14AB9">
                <w:rPr>
                  <w:rStyle w:val="Hyperlink"/>
                  <w:sz w:val="24"/>
                  <w:szCs w:val="24"/>
                </w:rPr>
                <w:t>more</w:t>
              </w:r>
              <w:proofErr w:type="gramEnd"/>
              <w:r w:rsidRPr="00F14AB9">
                <w:rPr>
                  <w:rStyle w:val="Hyperlink"/>
                  <w:sz w:val="24"/>
                  <w:szCs w:val="24"/>
                </w:rPr>
                <w:t xml:space="preserve"> details</w:t>
              </w:r>
            </w:hyperlink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proofErr w:type="gramStart"/>
            <w:r w:rsidRPr="00F14AB9">
              <w:rPr>
                <w:sz w:val="24"/>
                <w:szCs w:val="24"/>
              </w:rPr>
              <w:t>Address :</w:t>
            </w:r>
            <w:proofErr w:type="gramEnd"/>
            <w:r w:rsidRPr="00F14AB9">
              <w:rPr>
                <w:sz w:val="24"/>
                <w:szCs w:val="24"/>
              </w:rPr>
              <w:t xml:space="preserve"> 25, </w:t>
            </w:r>
            <w:proofErr w:type="spellStart"/>
            <w:r w:rsidRPr="00F14AB9">
              <w:rPr>
                <w:sz w:val="24"/>
                <w:szCs w:val="24"/>
              </w:rPr>
              <w:t>Pune</w:t>
            </w:r>
            <w:proofErr w:type="spellEnd"/>
            <w:r w:rsidRPr="00F14AB9">
              <w:rPr>
                <w:sz w:val="24"/>
                <w:szCs w:val="24"/>
              </w:rPr>
              <w:t xml:space="preserve"> </w:t>
            </w:r>
            <w:proofErr w:type="spellStart"/>
            <w:r w:rsidRPr="00F14AB9">
              <w:rPr>
                <w:sz w:val="24"/>
                <w:szCs w:val="24"/>
              </w:rPr>
              <w:t>Infotech</w:t>
            </w:r>
            <w:proofErr w:type="spellEnd"/>
            <w:r w:rsidRPr="00F14AB9">
              <w:rPr>
                <w:sz w:val="24"/>
                <w:szCs w:val="24"/>
              </w:rPr>
              <w:t xml:space="preserve"> Park, </w:t>
            </w:r>
            <w:proofErr w:type="spellStart"/>
            <w:r w:rsidRPr="00F14AB9">
              <w:rPr>
                <w:sz w:val="24"/>
                <w:szCs w:val="24"/>
              </w:rPr>
              <w:t>Hinjewadi</w:t>
            </w:r>
            <w:proofErr w:type="spellEnd"/>
            <w:r w:rsidRPr="00F14AB9">
              <w:rPr>
                <w:sz w:val="24"/>
                <w:szCs w:val="24"/>
              </w:rPr>
              <w:t xml:space="preserve">, </w:t>
            </w:r>
            <w:proofErr w:type="spellStart"/>
            <w:r w:rsidRPr="00F14AB9">
              <w:rPr>
                <w:sz w:val="24"/>
                <w:szCs w:val="24"/>
              </w:rPr>
              <w:t>Pune</w:t>
            </w:r>
            <w:proofErr w:type="spellEnd"/>
            <w:r w:rsidRPr="00F14AB9">
              <w:rPr>
                <w:sz w:val="24"/>
                <w:szCs w:val="24"/>
              </w:rPr>
              <w:t xml:space="preserve"> - 411057</w:t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hyperlink r:id="rId72" w:tgtFrame="_blank" w:history="1">
              <w:r w:rsidRPr="00F14AB9">
                <w:rPr>
                  <w:rStyle w:val="Hyperlink"/>
                  <w:sz w:val="24"/>
                  <w:szCs w:val="24"/>
                </w:rPr>
                <w:t>Visit Website</w:t>
              </w:r>
            </w:hyperlink>
            <w:r w:rsidRPr="00F14AB9">
              <w:rPr>
                <w:sz w:val="24"/>
                <w:szCs w:val="24"/>
              </w:rPr>
              <w:t xml:space="preserve">  |</w:t>
            </w:r>
            <w:proofErr w:type="gramStart"/>
            <w:r w:rsidRPr="00F14AB9">
              <w:rPr>
                <w:sz w:val="24"/>
                <w:szCs w:val="24"/>
              </w:rPr>
              <w:t>  Phone</w:t>
            </w:r>
            <w:proofErr w:type="gramEnd"/>
            <w:r w:rsidRPr="00F14AB9">
              <w:rPr>
                <w:sz w:val="24"/>
                <w:szCs w:val="24"/>
              </w:rPr>
              <w:t xml:space="preserve"> : 20 66529090  |  </w:t>
            </w:r>
          </w:p>
          <w:p w:rsidR="00F14AB9" w:rsidRPr="00F14AB9" w:rsidRDefault="00F14AB9" w:rsidP="00F14AB9">
            <w:pPr>
              <w:pStyle w:val="Heading1"/>
              <w:rPr>
                <w:rStyle w:val="Hyperlink"/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fldChar w:fldCharType="begin"/>
            </w:r>
            <w:r w:rsidRPr="00F14AB9">
              <w:rPr>
                <w:sz w:val="24"/>
                <w:szCs w:val="24"/>
              </w:rPr>
              <w:instrText xml:space="preserve"> HYPERLINK "http://www.pune.ws/know/?about=kpit-cummins-infosystems" </w:instrText>
            </w:r>
            <w:r w:rsidRPr="00F14AB9">
              <w:rPr>
                <w:sz w:val="24"/>
                <w:szCs w:val="24"/>
              </w:rPr>
              <w:fldChar w:fldCharType="separate"/>
            </w:r>
          </w:p>
          <w:p w:rsidR="00F14AB9" w:rsidRPr="00F14AB9" w:rsidRDefault="00F14AB9" w:rsidP="00F14AB9">
            <w:pPr>
              <w:pStyle w:val="Heading1"/>
              <w:rPr>
                <w:rStyle w:val="Hyperlink"/>
                <w:sz w:val="24"/>
                <w:szCs w:val="24"/>
              </w:rPr>
            </w:pPr>
            <w:r w:rsidRPr="00F14AB9">
              <w:rPr>
                <w:rStyle w:val="Hyperlink"/>
                <w:sz w:val="24"/>
                <w:szCs w:val="24"/>
              </w:rPr>
              <w:t xml:space="preserve">KPIT Cummins </w:t>
            </w:r>
            <w:proofErr w:type="spellStart"/>
            <w:r w:rsidRPr="00F14AB9">
              <w:rPr>
                <w:rStyle w:val="Hyperlink"/>
                <w:sz w:val="24"/>
                <w:szCs w:val="24"/>
              </w:rPr>
              <w:t>Infosystems</w:t>
            </w:r>
            <w:proofErr w:type="spellEnd"/>
            <w:r w:rsidRPr="00F14AB9">
              <w:rPr>
                <w:rStyle w:val="Hyperlink"/>
                <w:sz w:val="24"/>
                <w:szCs w:val="24"/>
              </w:rPr>
              <w:t xml:space="preserve"> Ltd., </w:t>
            </w:r>
            <w:proofErr w:type="spellStart"/>
            <w:r w:rsidRPr="00F14AB9">
              <w:rPr>
                <w:rStyle w:val="Hyperlink"/>
                <w:sz w:val="24"/>
                <w:szCs w:val="24"/>
              </w:rPr>
              <w:t>Pune</w:t>
            </w:r>
            <w:proofErr w:type="spellEnd"/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fldChar w:fldCharType="end"/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t>Company mainly focused on domain intensive technology solutions for manufacturing corporations (in Automotive, Industrials, Hi-Tech verticals, Semiconductor Solutions) and Diversified Financial Services. Also offers Business IT &amp; Intelligence to BPO / KPO</w:t>
            </w:r>
            <w:hyperlink r:id="rId73" w:history="1">
              <w:proofErr w:type="gramStart"/>
              <w:r w:rsidRPr="00F14AB9">
                <w:rPr>
                  <w:rStyle w:val="Hyperlink"/>
                  <w:sz w:val="24"/>
                  <w:szCs w:val="24"/>
                </w:rPr>
                <w:t xml:space="preserve"> ..</w:t>
              </w:r>
              <w:proofErr w:type="gramEnd"/>
              <w:r w:rsidRPr="00F14AB9">
                <w:rPr>
                  <w:rStyle w:val="Hyperlink"/>
                  <w:sz w:val="24"/>
                  <w:szCs w:val="24"/>
                </w:rPr>
                <w:t xml:space="preserve"> </w:t>
              </w:r>
              <w:proofErr w:type="gramStart"/>
              <w:r w:rsidRPr="00F14AB9">
                <w:rPr>
                  <w:rStyle w:val="Hyperlink"/>
                  <w:sz w:val="24"/>
                  <w:szCs w:val="24"/>
                </w:rPr>
                <w:t>more</w:t>
              </w:r>
              <w:proofErr w:type="gramEnd"/>
              <w:r w:rsidRPr="00F14AB9">
                <w:rPr>
                  <w:rStyle w:val="Hyperlink"/>
                  <w:sz w:val="24"/>
                  <w:szCs w:val="24"/>
                </w:rPr>
                <w:t xml:space="preserve"> details</w:t>
              </w:r>
            </w:hyperlink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proofErr w:type="gramStart"/>
            <w:r w:rsidRPr="00F14AB9">
              <w:rPr>
                <w:sz w:val="24"/>
                <w:szCs w:val="24"/>
              </w:rPr>
              <w:t>Address :</w:t>
            </w:r>
            <w:proofErr w:type="gramEnd"/>
            <w:r w:rsidRPr="00F14AB9">
              <w:rPr>
                <w:sz w:val="24"/>
                <w:szCs w:val="24"/>
              </w:rPr>
              <w:t xml:space="preserve"> Plot No 35/36, Rajiv Gandhi </w:t>
            </w:r>
            <w:proofErr w:type="spellStart"/>
            <w:r w:rsidRPr="00F14AB9">
              <w:rPr>
                <w:sz w:val="24"/>
                <w:szCs w:val="24"/>
              </w:rPr>
              <w:t>Infotech</w:t>
            </w:r>
            <w:proofErr w:type="spellEnd"/>
            <w:r w:rsidRPr="00F14AB9">
              <w:rPr>
                <w:sz w:val="24"/>
                <w:szCs w:val="24"/>
              </w:rPr>
              <w:t xml:space="preserve"> Park, Phase 1, MIDC, </w:t>
            </w:r>
            <w:proofErr w:type="spellStart"/>
            <w:r w:rsidRPr="00F14AB9">
              <w:rPr>
                <w:sz w:val="24"/>
                <w:szCs w:val="24"/>
              </w:rPr>
              <w:t>Hinjawadi</w:t>
            </w:r>
            <w:proofErr w:type="spellEnd"/>
            <w:r w:rsidRPr="00F14AB9">
              <w:rPr>
                <w:sz w:val="24"/>
                <w:szCs w:val="24"/>
              </w:rPr>
              <w:t xml:space="preserve">, </w:t>
            </w:r>
            <w:proofErr w:type="spellStart"/>
            <w:r w:rsidRPr="00F14AB9">
              <w:rPr>
                <w:sz w:val="24"/>
                <w:szCs w:val="24"/>
              </w:rPr>
              <w:t>Pune</w:t>
            </w:r>
            <w:proofErr w:type="spellEnd"/>
            <w:r w:rsidRPr="00F14AB9">
              <w:rPr>
                <w:sz w:val="24"/>
                <w:szCs w:val="24"/>
              </w:rPr>
              <w:t xml:space="preserve"> - 411057</w:t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hyperlink r:id="rId74" w:tgtFrame="_blank" w:history="1">
              <w:r w:rsidRPr="00F14AB9">
                <w:rPr>
                  <w:rStyle w:val="Hyperlink"/>
                  <w:sz w:val="24"/>
                  <w:szCs w:val="24"/>
                </w:rPr>
                <w:t>Visit Website</w:t>
              </w:r>
            </w:hyperlink>
            <w:r w:rsidRPr="00F14AB9">
              <w:rPr>
                <w:sz w:val="24"/>
                <w:szCs w:val="24"/>
              </w:rPr>
              <w:t xml:space="preserve">  |</w:t>
            </w:r>
            <w:proofErr w:type="gramStart"/>
            <w:r w:rsidRPr="00F14AB9">
              <w:rPr>
                <w:sz w:val="24"/>
                <w:szCs w:val="24"/>
              </w:rPr>
              <w:t xml:space="preserve">  </w:t>
            </w:r>
            <w:proofErr w:type="gramEnd"/>
            <w:r w:rsidRPr="00F14AB9">
              <w:rPr>
                <w:sz w:val="24"/>
                <w:szCs w:val="24"/>
              </w:rPr>
              <w:fldChar w:fldCharType="begin"/>
            </w:r>
            <w:r w:rsidRPr="00F14AB9">
              <w:rPr>
                <w:sz w:val="24"/>
                <w:szCs w:val="24"/>
              </w:rPr>
              <w:instrText xml:space="preserve"> HYPERLINK "http://www.pune.ws/in/eml.asp?e=kpit-cummins-infosystems" </w:instrText>
            </w:r>
            <w:r w:rsidRPr="00F14AB9">
              <w:rPr>
                <w:sz w:val="24"/>
                <w:szCs w:val="24"/>
              </w:rPr>
              <w:fldChar w:fldCharType="separate"/>
            </w:r>
            <w:r w:rsidRPr="00F14AB9">
              <w:rPr>
                <w:rStyle w:val="Hyperlink"/>
                <w:sz w:val="24"/>
                <w:szCs w:val="24"/>
              </w:rPr>
              <w:t>Email</w:t>
            </w:r>
            <w:r w:rsidRPr="00F14AB9">
              <w:rPr>
                <w:sz w:val="24"/>
                <w:szCs w:val="24"/>
              </w:rPr>
              <w:fldChar w:fldCharType="end"/>
            </w:r>
            <w:r w:rsidRPr="00F14AB9">
              <w:rPr>
                <w:sz w:val="24"/>
                <w:szCs w:val="24"/>
              </w:rPr>
              <w:t xml:space="preserve">  |  Phone : +91-20-66525000  |  </w:t>
            </w:r>
          </w:p>
          <w:p w:rsidR="00F14AB9" w:rsidRPr="00F14AB9" w:rsidRDefault="00F14AB9" w:rsidP="00F14AB9">
            <w:pPr>
              <w:pStyle w:val="Heading1"/>
              <w:rPr>
                <w:rStyle w:val="Hyperlink"/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lastRenderedPageBreak/>
              <w:fldChar w:fldCharType="begin"/>
            </w:r>
            <w:r w:rsidRPr="00F14AB9">
              <w:rPr>
                <w:sz w:val="24"/>
                <w:szCs w:val="24"/>
              </w:rPr>
              <w:instrText xml:space="preserve"> HYPERLINK "http://www.pune.ws/know/?about=wipro-technologies" </w:instrText>
            </w:r>
            <w:r w:rsidRPr="00F14AB9">
              <w:rPr>
                <w:sz w:val="24"/>
                <w:szCs w:val="24"/>
              </w:rPr>
              <w:fldChar w:fldCharType="separate"/>
            </w:r>
          </w:p>
          <w:p w:rsidR="00F14AB9" w:rsidRPr="00F14AB9" w:rsidRDefault="00F14AB9" w:rsidP="00F14AB9">
            <w:pPr>
              <w:pStyle w:val="Heading1"/>
              <w:rPr>
                <w:rStyle w:val="Hyperlink"/>
                <w:sz w:val="24"/>
                <w:szCs w:val="24"/>
              </w:rPr>
            </w:pPr>
            <w:r w:rsidRPr="00F14AB9">
              <w:rPr>
                <w:rStyle w:val="Hyperlink"/>
                <w:sz w:val="24"/>
                <w:szCs w:val="24"/>
              </w:rPr>
              <w:t xml:space="preserve">Wipro Technologies, </w:t>
            </w:r>
            <w:proofErr w:type="spellStart"/>
            <w:r w:rsidRPr="00F14AB9">
              <w:rPr>
                <w:rStyle w:val="Hyperlink"/>
                <w:sz w:val="24"/>
                <w:szCs w:val="24"/>
              </w:rPr>
              <w:t>Pune</w:t>
            </w:r>
            <w:proofErr w:type="spellEnd"/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fldChar w:fldCharType="end"/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hyperlink r:id="rId75" w:history="1">
              <w:r w:rsidRPr="00F14AB9">
                <w:rPr>
                  <w:rStyle w:val="Hyperlink"/>
                  <w:sz w:val="24"/>
                  <w:szCs w:val="24"/>
                </w:rPr>
                <w:t xml:space="preserve">.. </w:t>
              </w:r>
              <w:proofErr w:type="gramStart"/>
              <w:r w:rsidRPr="00F14AB9">
                <w:rPr>
                  <w:rStyle w:val="Hyperlink"/>
                  <w:sz w:val="24"/>
                  <w:szCs w:val="24"/>
                </w:rPr>
                <w:t>more</w:t>
              </w:r>
              <w:proofErr w:type="gramEnd"/>
              <w:r w:rsidRPr="00F14AB9">
                <w:rPr>
                  <w:rStyle w:val="Hyperlink"/>
                  <w:sz w:val="24"/>
                  <w:szCs w:val="24"/>
                </w:rPr>
                <w:t xml:space="preserve"> details</w:t>
              </w:r>
            </w:hyperlink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proofErr w:type="gramStart"/>
            <w:r w:rsidRPr="00F14AB9">
              <w:rPr>
                <w:sz w:val="24"/>
                <w:szCs w:val="24"/>
              </w:rPr>
              <w:t>Address :</w:t>
            </w:r>
            <w:proofErr w:type="gramEnd"/>
            <w:r w:rsidRPr="00F14AB9">
              <w:rPr>
                <w:sz w:val="24"/>
                <w:szCs w:val="24"/>
              </w:rPr>
              <w:t xml:space="preserve"> Plot No 2, MIDC </w:t>
            </w:r>
            <w:proofErr w:type="spellStart"/>
            <w:r w:rsidRPr="00F14AB9">
              <w:rPr>
                <w:sz w:val="24"/>
                <w:szCs w:val="24"/>
              </w:rPr>
              <w:t>Pune</w:t>
            </w:r>
            <w:proofErr w:type="spellEnd"/>
            <w:r w:rsidRPr="00F14AB9">
              <w:rPr>
                <w:sz w:val="24"/>
                <w:szCs w:val="24"/>
              </w:rPr>
              <w:t xml:space="preserve"> </w:t>
            </w:r>
            <w:proofErr w:type="spellStart"/>
            <w:r w:rsidRPr="00F14AB9">
              <w:rPr>
                <w:sz w:val="24"/>
                <w:szCs w:val="24"/>
              </w:rPr>
              <w:t>Infotech</w:t>
            </w:r>
            <w:proofErr w:type="spellEnd"/>
            <w:r w:rsidRPr="00F14AB9">
              <w:rPr>
                <w:sz w:val="24"/>
                <w:szCs w:val="24"/>
              </w:rPr>
              <w:t xml:space="preserve"> Park </w:t>
            </w:r>
            <w:proofErr w:type="spellStart"/>
            <w:r w:rsidRPr="00F14AB9">
              <w:rPr>
                <w:sz w:val="24"/>
                <w:szCs w:val="24"/>
              </w:rPr>
              <w:t>Hinjewadi</w:t>
            </w:r>
            <w:proofErr w:type="spellEnd"/>
            <w:r w:rsidRPr="00F14AB9">
              <w:rPr>
                <w:sz w:val="24"/>
                <w:szCs w:val="24"/>
              </w:rPr>
              <w:t xml:space="preserve"> </w:t>
            </w:r>
            <w:proofErr w:type="spellStart"/>
            <w:r w:rsidRPr="00F14AB9">
              <w:rPr>
                <w:sz w:val="24"/>
                <w:szCs w:val="24"/>
              </w:rPr>
              <w:t>Pune</w:t>
            </w:r>
            <w:proofErr w:type="spellEnd"/>
            <w:r w:rsidRPr="00F14AB9">
              <w:rPr>
                <w:sz w:val="24"/>
                <w:szCs w:val="24"/>
              </w:rPr>
              <w:t xml:space="preserve"> - 411057</w:t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hyperlink r:id="rId76" w:tgtFrame="_blank" w:history="1">
              <w:r w:rsidRPr="00F14AB9">
                <w:rPr>
                  <w:rStyle w:val="Hyperlink"/>
                  <w:sz w:val="24"/>
                  <w:szCs w:val="24"/>
                </w:rPr>
                <w:t>Visit Website</w:t>
              </w:r>
            </w:hyperlink>
            <w:r w:rsidRPr="00F14AB9">
              <w:rPr>
                <w:sz w:val="24"/>
                <w:szCs w:val="24"/>
              </w:rPr>
              <w:t xml:space="preserve">  |</w:t>
            </w:r>
            <w:proofErr w:type="gramStart"/>
            <w:r w:rsidRPr="00F14AB9">
              <w:rPr>
                <w:sz w:val="24"/>
                <w:szCs w:val="24"/>
              </w:rPr>
              <w:t>  Phone</w:t>
            </w:r>
            <w:proofErr w:type="gramEnd"/>
            <w:r w:rsidRPr="00F14AB9">
              <w:rPr>
                <w:sz w:val="24"/>
                <w:szCs w:val="24"/>
              </w:rPr>
              <w:t xml:space="preserve"> : 22933700, 22933750  |  </w:t>
            </w:r>
          </w:p>
          <w:p w:rsidR="00F14AB9" w:rsidRPr="00F14AB9" w:rsidRDefault="00F14AB9" w:rsidP="00F14AB9">
            <w:pPr>
              <w:pStyle w:val="Heading1"/>
              <w:rPr>
                <w:rStyle w:val="Hyperlink"/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fldChar w:fldCharType="begin"/>
            </w:r>
            <w:r w:rsidRPr="00F14AB9">
              <w:rPr>
                <w:sz w:val="24"/>
                <w:szCs w:val="24"/>
              </w:rPr>
              <w:instrText xml:space="preserve"> HYPERLINK "http://www.pune.ws/know/?about=tect-mahindra" </w:instrText>
            </w:r>
            <w:r w:rsidRPr="00F14AB9">
              <w:rPr>
                <w:sz w:val="24"/>
                <w:szCs w:val="24"/>
              </w:rPr>
              <w:fldChar w:fldCharType="separate"/>
            </w:r>
          </w:p>
          <w:p w:rsidR="00F14AB9" w:rsidRPr="00F14AB9" w:rsidRDefault="00F14AB9" w:rsidP="00F14AB9">
            <w:pPr>
              <w:pStyle w:val="Heading1"/>
              <w:rPr>
                <w:rStyle w:val="Hyperlink"/>
                <w:sz w:val="24"/>
                <w:szCs w:val="24"/>
              </w:rPr>
            </w:pPr>
            <w:r w:rsidRPr="00F14AB9">
              <w:rPr>
                <w:rStyle w:val="Hyperlink"/>
                <w:sz w:val="24"/>
                <w:szCs w:val="24"/>
              </w:rPr>
              <w:t xml:space="preserve">Tech Mahindra Limited, </w:t>
            </w:r>
            <w:proofErr w:type="spellStart"/>
            <w:r w:rsidRPr="00F14AB9">
              <w:rPr>
                <w:rStyle w:val="Hyperlink"/>
                <w:sz w:val="24"/>
                <w:szCs w:val="24"/>
              </w:rPr>
              <w:t>Pune</w:t>
            </w:r>
            <w:proofErr w:type="spellEnd"/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fldChar w:fldCharType="end"/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t xml:space="preserve">A global systems integrator and business transformation consulting firm focused on the communications industry. </w:t>
            </w:r>
            <w:proofErr w:type="gramStart"/>
            <w:r w:rsidRPr="00F14AB9">
              <w:rPr>
                <w:sz w:val="24"/>
                <w:szCs w:val="24"/>
              </w:rPr>
              <w:t xml:space="preserve">Offices in </w:t>
            </w:r>
            <w:proofErr w:type="spellStart"/>
            <w:r w:rsidRPr="00F14AB9">
              <w:rPr>
                <w:sz w:val="24"/>
                <w:szCs w:val="24"/>
              </w:rPr>
              <w:t>Pune</w:t>
            </w:r>
            <w:proofErr w:type="spellEnd"/>
            <w:r w:rsidRPr="00F14AB9">
              <w:rPr>
                <w:sz w:val="24"/>
                <w:szCs w:val="24"/>
              </w:rPr>
              <w:t xml:space="preserve"> at </w:t>
            </w:r>
            <w:proofErr w:type="spellStart"/>
            <w:r w:rsidRPr="00F14AB9">
              <w:rPr>
                <w:sz w:val="24"/>
                <w:szCs w:val="24"/>
              </w:rPr>
              <w:t>hinjewadi</w:t>
            </w:r>
            <w:proofErr w:type="spellEnd"/>
            <w:r w:rsidRPr="00F14AB9">
              <w:rPr>
                <w:sz w:val="24"/>
                <w:szCs w:val="24"/>
              </w:rPr>
              <w:t xml:space="preserve">, </w:t>
            </w:r>
            <w:proofErr w:type="spellStart"/>
            <w:r w:rsidRPr="00F14AB9">
              <w:rPr>
                <w:sz w:val="24"/>
                <w:szCs w:val="24"/>
              </w:rPr>
              <w:t>vimannagar</w:t>
            </w:r>
            <w:proofErr w:type="spellEnd"/>
            <w:r w:rsidRPr="00F14AB9">
              <w:rPr>
                <w:sz w:val="24"/>
                <w:szCs w:val="24"/>
              </w:rPr>
              <w:t xml:space="preserve"> and </w:t>
            </w:r>
            <w:proofErr w:type="spellStart"/>
            <w:r w:rsidRPr="00F14AB9">
              <w:rPr>
                <w:sz w:val="24"/>
                <w:szCs w:val="24"/>
              </w:rPr>
              <w:t>karve</w:t>
            </w:r>
            <w:proofErr w:type="spellEnd"/>
            <w:r w:rsidRPr="00F14AB9">
              <w:rPr>
                <w:sz w:val="24"/>
                <w:szCs w:val="24"/>
              </w:rPr>
              <w:t xml:space="preserve"> road.</w:t>
            </w:r>
            <w:proofErr w:type="gramEnd"/>
            <w:r w:rsidRPr="00F14AB9">
              <w:rPr>
                <w:sz w:val="24"/>
                <w:szCs w:val="24"/>
              </w:rPr>
              <w:fldChar w:fldCharType="begin"/>
            </w:r>
            <w:r w:rsidRPr="00F14AB9">
              <w:rPr>
                <w:sz w:val="24"/>
                <w:szCs w:val="24"/>
              </w:rPr>
              <w:instrText xml:space="preserve"> HYPERLINK "http://www.pune.ws/know/?about=tect-mahindra" </w:instrText>
            </w:r>
            <w:r w:rsidRPr="00F14AB9">
              <w:rPr>
                <w:sz w:val="24"/>
                <w:szCs w:val="24"/>
              </w:rPr>
              <w:fldChar w:fldCharType="separate"/>
            </w:r>
            <w:r w:rsidRPr="00F14AB9">
              <w:rPr>
                <w:rStyle w:val="Hyperlink"/>
                <w:sz w:val="24"/>
                <w:szCs w:val="24"/>
              </w:rPr>
              <w:t xml:space="preserve"> .. </w:t>
            </w:r>
            <w:proofErr w:type="gramStart"/>
            <w:r w:rsidRPr="00F14AB9">
              <w:rPr>
                <w:rStyle w:val="Hyperlink"/>
                <w:sz w:val="24"/>
                <w:szCs w:val="24"/>
              </w:rPr>
              <w:t>more</w:t>
            </w:r>
            <w:proofErr w:type="gramEnd"/>
            <w:r w:rsidRPr="00F14AB9">
              <w:rPr>
                <w:rStyle w:val="Hyperlink"/>
                <w:sz w:val="24"/>
                <w:szCs w:val="24"/>
              </w:rPr>
              <w:t xml:space="preserve"> details</w:t>
            </w:r>
            <w:r w:rsidRPr="00F14AB9">
              <w:rPr>
                <w:sz w:val="24"/>
                <w:szCs w:val="24"/>
              </w:rPr>
              <w:fldChar w:fldCharType="end"/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proofErr w:type="gramStart"/>
            <w:r w:rsidRPr="00F14AB9">
              <w:rPr>
                <w:sz w:val="24"/>
                <w:szCs w:val="24"/>
              </w:rPr>
              <w:t>Address :</w:t>
            </w:r>
            <w:proofErr w:type="gramEnd"/>
            <w:r w:rsidRPr="00F14AB9">
              <w:rPr>
                <w:sz w:val="24"/>
                <w:szCs w:val="24"/>
              </w:rPr>
              <w:t xml:space="preserve"> </w:t>
            </w:r>
            <w:proofErr w:type="spellStart"/>
            <w:r w:rsidRPr="00F14AB9">
              <w:rPr>
                <w:sz w:val="24"/>
                <w:szCs w:val="24"/>
              </w:rPr>
              <w:t>Sharda</w:t>
            </w:r>
            <w:proofErr w:type="spellEnd"/>
            <w:r w:rsidRPr="00F14AB9">
              <w:rPr>
                <w:sz w:val="24"/>
                <w:szCs w:val="24"/>
              </w:rPr>
              <w:t xml:space="preserve"> Centre, Off </w:t>
            </w:r>
            <w:proofErr w:type="spellStart"/>
            <w:r w:rsidRPr="00F14AB9">
              <w:rPr>
                <w:sz w:val="24"/>
                <w:szCs w:val="24"/>
              </w:rPr>
              <w:t>Karve</w:t>
            </w:r>
            <w:proofErr w:type="spellEnd"/>
            <w:r w:rsidRPr="00F14AB9">
              <w:rPr>
                <w:sz w:val="24"/>
                <w:szCs w:val="24"/>
              </w:rPr>
              <w:t xml:space="preserve"> Road, </w:t>
            </w:r>
            <w:proofErr w:type="spellStart"/>
            <w:r w:rsidRPr="00F14AB9">
              <w:rPr>
                <w:sz w:val="24"/>
                <w:szCs w:val="24"/>
              </w:rPr>
              <w:t>Pune</w:t>
            </w:r>
            <w:proofErr w:type="spellEnd"/>
            <w:r w:rsidRPr="00F14AB9">
              <w:rPr>
                <w:sz w:val="24"/>
                <w:szCs w:val="24"/>
              </w:rPr>
              <w:t xml:space="preserve"> - 411004</w:t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hyperlink r:id="rId77" w:tgtFrame="_blank" w:history="1">
              <w:r w:rsidRPr="00F14AB9">
                <w:rPr>
                  <w:rStyle w:val="Hyperlink"/>
                  <w:sz w:val="24"/>
                  <w:szCs w:val="24"/>
                </w:rPr>
                <w:t>Visit Website</w:t>
              </w:r>
            </w:hyperlink>
            <w:r w:rsidRPr="00F14AB9">
              <w:rPr>
                <w:sz w:val="24"/>
                <w:szCs w:val="24"/>
              </w:rPr>
              <w:t xml:space="preserve">  |</w:t>
            </w:r>
            <w:proofErr w:type="gramStart"/>
            <w:r w:rsidRPr="00F14AB9">
              <w:rPr>
                <w:sz w:val="24"/>
                <w:szCs w:val="24"/>
              </w:rPr>
              <w:t>  Phone</w:t>
            </w:r>
            <w:proofErr w:type="gramEnd"/>
            <w:r w:rsidRPr="00F14AB9">
              <w:rPr>
                <w:sz w:val="24"/>
                <w:szCs w:val="24"/>
              </w:rPr>
              <w:t xml:space="preserve"> : +91 20 66018100  |  </w:t>
            </w:r>
          </w:p>
          <w:p w:rsidR="00F14AB9" w:rsidRPr="00F14AB9" w:rsidRDefault="00F14AB9" w:rsidP="00F14AB9">
            <w:pPr>
              <w:pStyle w:val="Heading1"/>
              <w:rPr>
                <w:rStyle w:val="Hyperlink"/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fldChar w:fldCharType="begin"/>
            </w:r>
            <w:r w:rsidRPr="00F14AB9">
              <w:rPr>
                <w:sz w:val="24"/>
                <w:szCs w:val="24"/>
              </w:rPr>
              <w:instrText xml:space="preserve"> HYPERLINK "http://www.pune.ws/know/?about=satyam" </w:instrText>
            </w:r>
            <w:r w:rsidRPr="00F14AB9">
              <w:rPr>
                <w:sz w:val="24"/>
                <w:szCs w:val="24"/>
              </w:rPr>
              <w:fldChar w:fldCharType="separate"/>
            </w:r>
          </w:p>
          <w:p w:rsidR="00F14AB9" w:rsidRPr="00F14AB9" w:rsidRDefault="00F14AB9" w:rsidP="00F14AB9">
            <w:pPr>
              <w:pStyle w:val="Heading1"/>
              <w:rPr>
                <w:rStyle w:val="Hyperlink"/>
                <w:sz w:val="24"/>
                <w:szCs w:val="24"/>
              </w:rPr>
            </w:pPr>
            <w:r w:rsidRPr="00F14AB9">
              <w:rPr>
                <w:rStyle w:val="Hyperlink"/>
                <w:sz w:val="24"/>
                <w:szCs w:val="24"/>
              </w:rPr>
              <w:t xml:space="preserve">Satyam Computer Services Ltd., </w:t>
            </w:r>
            <w:proofErr w:type="spellStart"/>
            <w:r w:rsidRPr="00F14AB9">
              <w:rPr>
                <w:rStyle w:val="Hyperlink"/>
                <w:sz w:val="24"/>
                <w:szCs w:val="24"/>
              </w:rPr>
              <w:t>Pune</w:t>
            </w:r>
            <w:proofErr w:type="spellEnd"/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fldChar w:fldCharType="end"/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proofErr w:type="gramStart"/>
            <w:r w:rsidRPr="00F14AB9">
              <w:rPr>
                <w:sz w:val="24"/>
                <w:szCs w:val="24"/>
              </w:rPr>
              <w:t xml:space="preserve">Offices in </w:t>
            </w:r>
            <w:proofErr w:type="spellStart"/>
            <w:r w:rsidRPr="00F14AB9">
              <w:rPr>
                <w:sz w:val="24"/>
                <w:szCs w:val="24"/>
              </w:rPr>
              <w:t>Pune</w:t>
            </w:r>
            <w:proofErr w:type="spellEnd"/>
            <w:r w:rsidRPr="00F14AB9">
              <w:rPr>
                <w:sz w:val="24"/>
                <w:szCs w:val="24"/>
              </w:rPr>
              <w:t xml:space="preserve"> at </w:t>
            </w:r>
            <w:proofErr w:type="spellStart"/>
            <w:r w:rsidRPr="00F14AB9">
              <w:rPr>
                <w:sz w:val="24"/>
                <w:szCs w:val="24"/>
              </w:rPr>
              <w:t>Hinjewadi</w:t>
            </w:r>
            <w:proofErr w:type="spellEnd"/>
            <w:r w:rsidRPr="00F14AB9">
              <w:rPr>
                <w:sz w:val="24"/>
                <w:szCs w:val="24"/>
              </w:rPr>
              <w:t xml:space="preserve">, </w:t>
            </w:r>
            <w:proofErr w:type="spellStart"/>
            <w:r w:rsidRPr="00F14AB9">
              <w:rPr>
                <w:sz w:val="24"/>
                <w:szCs w:val="24"/>
              </w:rPr>
              <w:t>Shivajinagar</w:t>
            </w:r>
            <w:proofErr w:type="spellEnd"/>
            <w:r w:rsidRPr="00F14AB9">
              <w:rPr>
                <w:sz w:val="24"/>
                <w:szCs w:val="24"/>
              </w:rPr>
              <w:t>, Bund Garden Rd.</w:t>
            </w:r>
            <w:proofErr w:type="gramEnd"/>
            <w:r w:rsidRPr="00F14AB9">
              <w:rPr>
                <w:sz w:val="24"/>
                <w:szCs w:val="24"/>
              </w:rPr>
              <w:fldChar w:fldCharType="begin"/>
            </w:r>
            <w:r w:rsidRPr="00F14AB9">
              <w:rPr>
                <w:sz w:val="24"/>
                <w:szCs w:val="24"/>
              </w:rPr>
              <w:instrText xml:space="preserve"> HYPERLINK "http://www.pune.ws/know/?about=satyam" </w:instrText>
            </w:r>
            <w:r w:rsidRPr="00F14AB9">
              <w:rPr>
                <w:sz w:val="24"/>
                <w:szCs w:val="24"/>
              </w:rPr>
              <w:fldChar w:fldCharType="separate"/>
            </w:r>
            <w:r w:rsidRPr="00F14AB9">
              <w:rPr>
                <w:rStyle w:val="Hyperlink"/>
                <w:sz w:val="24"/>
                <w:szCs w:val="24"/>
              </w:rPr>
              <w:t xml:space="preserve"> .. </w:t>
            </w:r>
            <w:proofErr w:type="gramStart"/>
            <w:r w:rsidRPr="00F14AB9">
              <w:rPr>
                <w:rStyle w:val="Hyperlink"/>
                <w:sz w:val="24"/>
                <w:szCs w:val="24"/>
              </w:rPr>
              <w:t>more</w:t>
            </w:r>
            <w:proofErr w:type="gramEnd"/>
            <w:r w:rsidRPr="00F14AB9">
              <w:rPr>
                <w:rStyle w:val="Hyperlink"/>
                <w:sz w:val="24"/>
                <w:szCs w:val="24"/>
              </w:rPr>
              <w:t xml:space="preserve"> details</w:t>
            </w:r>
            <w:r w:rsidRPr="00F14AB9">
              <w:rPr>
                <w:sz w:val="24"/>
                <w:szCs w:val="24"/>
              </w:rPr>
              <w:fldChar w:fldCharType="end"/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proofErr w:type="gramStart"/>
            <w:r w:rsidRPr="00F14AB9">
              <w:rPr>
                <w:sz w:val="24"/>
                <w:szCs w:val="24"/>
              </w:rPr>
              <w:t>Address :</w:t>
            </w:r>
            <w:proofErr w:type="gramEnd"/>
            <w:r w:rsidRPr="00F14AB9">
              <w:rPr>
                <w:sz w:val="24"/>
                <w:szCs w:val="24"/>
              </w:rPr>
              <w:t xml:space="preserve"> Special Economic Zone - Unit DLF </w:t>
            </w:r>
            <w:proofErr w:type="spellStart"/>
            <w:r w:rsidRPr="00F14AB9">
              <w:rPr>
                <w:sz w:val="24"/>
                <w:szCs w:val="24"/>
              </w:rPr>
              <w:t>Akruti</w:t>
            </w:r>
            <w:proofErr w:type="spellEnd"/>
            <w:r w:rsidRPr="00F14AB9">
              <w:rPr>
                <w:sz w:val="24"/>
                <w:szCs w:val="24"/>
              </w:rPr>
              <w:t xml:space="preserve"> Info Parks Ltd. Plot No. 28, Block 3, Rajiv Gandhi </w:t>
            </w:r>
            <w:proofErr w:type="spellStart"/>
            <w:r w:rsidRPr="00F14AB9">
              <w:rPr>
                <w:sz w:val="24"/>
                <w:szCs w:val="24"/>
              </w:rPr>
              <w:t>Infotech</w:t>
            </w:r>
            <w:proofErr w:type="spellEnd"/>
            <w:r w:rsidRPr="00F14AB9">
              <w:rPr>
                <w:sz w:val="24"/>
                <w:szCs w:val="24"/>
              </w:rPr>
              <w:t xml:space="preserve"> Park </w:t>
            </w:r>
            <w:proofErr w:type="spellStart"/>
            <w:r w:rsidRPr="00F14AB9">
              <w:rPr>
                <w:sz w:val="24"/>
                <w:szCs w:val="24"/>
              </w:rPr>
              <w:t>Hinjawadi</w:t>
            </w:r>
            <w:proofErr w:type="spellEnd"/>
            <w:r w:rsidRPr="00F14AB9">
              <w:rPr>
                <w:sz w:val="24"/>
                <w:szCs w:val="24"/>
              </w:rPr>
              <w:t xml:space="preserve">, </w:t>
            </w:r>
            <w:proofErr w:type="spellStart"/>
            <w:r w:rsidRPr="00F14AB9">
              <w:rPr>
                <w:sz w:val="24"/>
                <w:szCs w:val="24"/>
              </w:rPr>
              <w:t>Pune</w:t>
            </w:r>
            <w:proofErr w:type="spellEnd"/>
            <w:r w:rsidRPr="00F14AB9">
              <w:rPr>
                <w:sz w:val="24"/>
                <w:szCs w:val="24"/>
              </w:rPr>
              <w:t xml:space="preserve"> - 411057</w:t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hyperlink r:id="rId78" w:tgtFrame="_blank" w:history="1">
              <w:r w:rsidRPr="00F14AB9">
                <w:rPr>
                  <w:rStyle w:val="Hyperlink"/>
                  <w:sz w:val="24"/>
                  <w:szCs w:val="24"/>
                </w:rPr>
                <w:t>Visit Website</w:t>
              </w:r>
            </w:hyperlink>
            <w:r w:rsidRPr="00F14AB9">
              <w:rPr>
                <w:sz w:val="24"/>
                <w:szCs w:val="24"/>
              </w:rPr>
              <w:t xml:space="preserve">  |</w:t>
            </w:r>
            <w:proofErr w:type="gramStart"/>
            <w:r w:rsidRPr="00F14AB9">
              <w:rPr>
                <w:sz w:val="24"/>
                <w:szCs w:val="24"/>
              </w:rPr>
              <w:t xml:space="preserve">  </w:t>
            </w:r>
            <w:proofErr w:type="gramEnd"/>
            <w:r w:rsidRPr="00F14AB9">
              <w:rPr>
                <w:sz w:val="24"/>
                <w:szCs w:val="24"/>
              </w:rPr>
              <w:fldChar w:fldCharType="begin"/>
            </w:r>
            <w:r w:rsidRPr="00F14AB9">
              <w:rPr>
                <w:sz w:val="24"/>
                <w:szCs w:val="24"/>
              </w:rPr>
              <w:instrText xml:space="preserve"> HYPERLINK "http://www.pune.ws/in/eml.asp?e=satyam" </w:instrText>
            </w:r>
            <w:r w:rsidRPr="00F14AB9">
              <w:rPr>
                <w:sz w:val="24"/>
                <w:szCs w:val="24"/>
              </w:rPr>
              <w:fldChar w:fldCharType="separate"/>
            </w:r>
            <w:r w:rsidRPr="00F14AB9">
              <w:rPr>
                <w:rStyle w:val="Hyperlink"/>
                <w:sz w:val="24"/>
                <w:szCs w:val="24"/>
              </w:rPr>
              <w:t>Email</w:t>
            </w:r>
            <w:r w:rsidRPr="00F14AB9">
              <w:rPr>
                <w:sz w:val="24"/>
                <w:szCs w:val="24"/>
              </w:rPr>
              <w:fldChar w:fldCharType="end"/>
            </w:r>
            <w:r w:rsidRPr="00F14AB9">
              <w:rPr>
                <w:sz w:val="24"/>
                <w:szCs w:val="24"/>
              </w:rPr>
              <w:t xml:space="preserve">  |  Phone : 20-30995000  |  </w:t>
            </w:r>
          </w:p>
          <w:p w:rsidR="00F14AB9" w:rsidRPr="00F14AB9" w:rsidRDefault="00F14AB9" w:rsidP="00F14AB9">
            <w:pPr>
              <w:pStyle w:val="Heading1"/>
              <w:rPr>
                <w:rStyle w:val="Hyperlink"/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fldChar w:fldCharType="begin"/>
            </w:r>
            <w:r w:rsidRPr="00F14AB9">
              <w:rPr>
                <w:sz w:val="24"/>
                <w:szCs w:val="24"/>
              </w:rPr>
              <w:instrText xml:space="preserve"> HYPERLINK "http://www.pune.ws/know/?about=3dplm-software-solutions" </w:instrText>
            </w:r>
            <w:r w:rsidRPr="00F14AB9">
              <w:rPr>
                <w:sz w:val="24"/>
                <w:szCs w:val="24"/>
              </w:rPr>
              <w:fldChar w:fldCharType="separate"/>
            </w:r>
          </w:p>
          <w:p w:rsidR="00F14AB9" w:rsidRPr="00F14AB9" w:rsidRDefault="00F14AB9" w:rsidP="00F14AB9">
            <w:pPr>
              <w:pStyle w:val="Heading1"/>
              <w:rPr>
                <w:rStyle w:val="Hyperlink"/>
                <w:sz w:val="24"/>
                <w:szCs w:val="24"/>
              </w:rPr>
            </w:pPr>
            <w:r w:rsidRPr="00F14AB9">
              <w:rPr>
                <w:rStyle w:val="Hyperlink"/>
                <w:sz w:val="24"/>
                <w:szCs w:val="24"/>
              </w:rPr>
              <w:t xml:space="preserve">3DPLM Software Solutions Limited, </w:t>
            </w:r>
            <w:proofErr w:type="spellStart"/>
            <w:r w:rsidRPr="00F14AB9">
              <w:rPr>
                <w:rStyle w:val="Hyperlink"/>
                <w:sz w:val="24"/>
                <w:szCs w:val="24"/>
              </w:rPr>
              <w:t>Pune</w:t>
            </w:r>
            <w:proofErr w:type="spellEnd"/>
            <w:r w:rsidRPr="00F14AB9">
              <w:rPr>
                <w:rStyle w:val="Hyperlink"/>
                <w:sz w:val="24"/>
                <w:szCs w:val="24"/>
              </w:rPr>
              <w:t xml:space="preserve"> India</w:t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fldChar w:fldCharType="end"/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t xml:space="preserve">3DPLM is a Product Lifecycle Management (PLM) company, a joint venture between </w:t>
            </w:r>
            <w:proofErr w:type="spellStart"/>
            <w:r w:rsidRPr="00F14AB9">
              <w:rPr>
                <w:sz w:val="24"/>
                <w:szCs w:val="24"/>
              </w:rPr>
              <w:t>Geomatric</w:t>
            </w:r>
            <w:proofErr w:type="spellEnd"/>
            <w:r w:rsidRPr="00F14AB9">
              <w:rPr>
                <w:sz w:val="24"/>
                <w:szCs w:val="24"/>
              </w:rPr>
              <w:t xml:space="preserve"> Ltd. and </w:t>
            </w:r>
            <w:proofErr w:type="spellStart"/>
            <w:r w:rsidRPr="00F14AB9">
              <w:rPr>
                <w:sz w:val="24"/>
                <w:szCs w:val="24"/>
              </w:rPr>
              <w:t>Dassault</w:t>
            </w:r>
            <w:proofErr w:type="spellEnd"/>
            <w:r w:rsidRPr="00F14AB9">
              <w:rPr>
                <w:sz w:val="24"/>
                <w:szCs w:val="24"/>
              </w:rPr>
              <w:t xml:space="preserve"> Systems.</w:t>
            </w:r>
            <w:hyperlink r:id="rId79" w:history="1">
              <w:r w:rsidRPr="00F14AB9">
                <w:rPr>
                  <w:rStyle w:val="Hyperlink"/>
                  <w:sz w:val="24"/>
                  <w:szCs w:val="24"/>
                </w:rPr>
                <w:t xml:space="preserve"> .. </w:t>
              </w:r>
              <w:proofErr w:type="gramStart"/>
              <w:r w:rsidRPr="00F14AB9">
                <w:rPr>
                  <w:rStyle w:val="Hyperlink"/>
                  <w:sz w:val="24"/>
                  <w:szCs w:val="24"/>
                </w:rPr>
                <w:t>more</w:t>
              </w:r>
              <w:proofErr w:type="gramEnd"/>
              <w:r w:rsidRPr="00F14AB9">
                <w:rPr>
                  <w:rStyle w:val="Hyperlink"/>
                  <w:sz w:val="24"/>
                  <w:szCs w:val="24"/>
                </w:rPr>
                <w:t xml:space="preserve"> details</w:t>
              </w:r>
            </w:hyperlink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proofErr w:type="gramStart"/>
            <w:r w:rsidRPr="00F14AB9">
              <w:rPr>
                <w:sz w:val="24"/>
                <w:szCs w:val="24"/>
              </w:rPr>
              <w:t>Address :</w:t>
            </w:r>
            <w:proofErr w:type="gramEnd"/>
            <w:r w:rsidRPr="00F14AB9">
              <w:rPr>
                <w:sz w:val="24"/>
                <w:szCs w:val="24"/>
              </w:rPr>
              <w:t xml:space="preserve"> Plot No. 5, 6 &amp; 8, </w:t>
            </w:r>
            <w:proofErr w:type="spellStart"/>
            <w:r w:rsidRPr="00F14AB9">
              <w:rPr>
                <w:sz w:val="24"/>
                <w:szCs w:val="24"/>
              </w:rPr>
              <w:t>Pune</w:t>
            </w:r>
            <w:proofErr w:type="spellEnd"/>
            <w:r w:rsidRPr="00F14AB9">
              <w:rPr>
                <w:sz w:val="24"/>
                <w:szCs w:val="24"/>
              </w:rPr>
              <w:t xml:space="preserve"> </w:t>
            </w:r>
            <w:proofErr w:type="spellStart"/>
            <w:r w:rsidRPr="00F14AB9">
              <w:rPr>
                <w:sz w:val="24"/>
                <w:szCs w:val="24"/>
              </w:rPr>
              <w:t>Infotech</w:t>
            </w:r>
            <w:proofErr w:type="spellEnd"/>
            <w:r w:rsidRPr="00F14AB9">
              <w:rPr>
                <w:sz w:val="24"/>
                <w:szCs w:val="24"/>
              </w:rPr>
              <w:t xml:space="preserve"> Park, M.I.D.C, Phase-I, </w:t>
            </w:r>
            <w:proofErr w:type="spellStart"/>
            <w:r w:rsidRPr="00F14AB9">
              <w:rPr>
                <w:sz w:val="24"/>
                <w:szCs w:val="24"/>
              </w:rPr>
              <w:t>Hinjwadi</w:t>
            </w:r>
            <w:proofErr w:type="spellEnd"/>
            <w:r w:rsidRPr="00F14AB9">
              <w:rPr>
                <w:sz w:val="24"/>
                <w:szCs w:val="24"/>
              </w:rPr>
              <w:t xml:space="preserve">, </w:t>
            </w:r>
            <w:proofErr w:type="spellStart"/>
            <w:r w:rsidRPr="00F14AB9">
              <w:rPr>
                <w:sz w:val="24"/>
                <w:szCs w:val="24"/>
              </w:rPr>
              <w:t>Taluka</w:t>
            </w:r>
            <w:proofErr w:type="spellEnd"/>
            <w:r w:rsidRPr="00F14AB9">
              <w:rPr>
                <w:sz w:val="24"/>
                <w:szCs w:val="24"/>
              </w:rPr>
              <w:t xml:space="preserve"> </w:t>
            </w:r>
            <w:proofErr w:type="spellStart"/>
            <w:r w:rsidRPr="00F14AB9">
              <w:rPr>
                <w:sz w:val="24"/>
                <w:szCs w:val="24"/>
              </w:rPr>
              <w:t>Mulshi</w:t>
            </w:r>
            <w:proofErr w:type="spellEnd"/>
            <w:r w:rsidRPr="00F14AB9">
              <w:rPr>
                <w:sz w:val="24"/>
                <w:szCs w:val="24"/>
              </w:rPr>
              <w:t xml:space="preserve">, </w:t>
            </w:r>
            <w:proofErr w:type="spellStart"/>
            <w:r w:rsidRPr="00F14AB9">
              <w:rPr>
                <w:sz w:val="24"/>
                <w:szCs w:val="24"/>
              </w:rPr>
              <w:t>Pune</w:t>
            </w:r>
            <w:proofErr w:type="spellEnd"/>
            <w:r w:rsidRPr="00F14AB9">
              <w:rPr>
                <w:sz w:val="24"/>
                <w:szCs w:val="24"/>
              </w:rPr>
              <w:t>. India - 411057</w:t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hyperlink r:id="rId80" w:tgtFrame="_blank" w:history="1">
              <w:r w:rsidRPr="00F14AB9">
                <w:rPr>
                  <w:rStyle w:val="Hyperlink"/>
                  <w:sz w:val="24"/>
                  <w:szCs w:val="24"/>
                </w:rPr>
                <w:t>Visit Website</w:t>
              </w:r>
            </w:hyperlink>
            <w:r w:rsidRPr="00F14AB9">
              <w:rPr>
                <w:sz w:val="24"/>
                <w:szCs w:val="24"/>
              </w:rPr>
              <w:t xml:space="preserve">  |</w:t>
            </w:r>
            <w:proofErr w:type="gramStart"/>
            <w:r w:rsidRPr="00F14AB9">
              <w:rPr>
                <w:sz w:val="24"/>
                <w:szCs w:val="24"/>
              </w:rPr>
              <w:t>  Phone</w:t>
            </w:r>
            <w:proofErr w:type="gramEnd"/>
            <w:r w:rsidRPr="00F14AB9">
              <w:rPr>
                <w:sz w:val="24"/>
                <w:szCs w:val="24"/>
              </w:rPr>
              <w:t xml:space="preserve"> : 22906600, 66526600  |  </w:t>
            </w:r>
          </w:p>
          <w:p w:rsidR="00F14AB9" w:rsidRPr="00F14AB9" w:rsidRDefault="00F14AB9" w:rsidP="00F14AB9">
            <w:pPr>
              <w:pStyle w:val="Heading1"/>
              <w:rPr>
                <w:rStyle w:val="Hyperlink"/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fldChar w:fldCharType="begin"/>
            </w:r>
            <w:r w:rsidRPr="00F14AB9">
              <w:rPr>
                <w:sz w:val="24"/>
                <w:szCs w:val="24"/>
              </w:rPr>
              <w:instrText xml:space="preserve"> HYPERLINK "http://www.pune.ws/know/?about=fluent-india" </w:instrText>
            </w:r>
            <w:r w:rsidRPr="00F14AB9">
              <w:rPr>
                <w:sz w:val="24"/>
                <w:szCs w:val="24"/>
              </w:rPr>
              <w:fldChar w:fldCharType="separate"/>
            </w:r>
          </w:p>
          <w:p w:rsidR="00F14AB9" w:rsidRPr="00F14AB9" w:rsidRDefault="00F14AB9" w:rsidP="00F14AB9">
            <w:pPr>
              <w:pStyle w:val="Heading1"/>
              <w:rPr>
                <w:rStyle w:val="Hyperlink"/>
                <w:sz w:val="24"/>
                <w:szCs w:val="24"/>
              </w:rPr>
            </w:pPr>
            <w:r w:rsidRPr="00F14AB9">
              <w:rPr>
                <w:rStyle w:val="Hyperlink"/>
                <w:sz w:val="24"/>
                <w:szCs w:val="24"/>
              </w:rPr>
              <w:t xml:space="preserve">Fluent India </w:t>
            </w:r>
            <w:proofErr w:type="spellStart"/>
            <w:r w:rsidRPr="00F14AB9">
              <w:rPr>
                <w:rStyle w:val="Hyperlink"/>
                <w:sz w:val="24"/>
                <w:szCs w:val="24"/>
              </w:rPr>
              <w:t>Pvt</w:t>
            </w:r>
            <w:proofErr w:type="spellEnd"/>
            <w:r w:rsidRPr="00F14AB9">
              <w:rPr>
                <w:rStyle w:val="Hyperlink"/>
                <w:sz w:val="24"/>
                <w:szCs w:val="24"/>
              </w:rPr>
              <w:t xml:space="preserve"> Ltd., </w:t>
            </w:r>
            <w:proofErr w:type="spellStart"/>
            <w:r w:rsidRPr="00F14AB9">
              <w:rPr>
                <w:rStyle w:val="Hyperlink"/>
                <w:sz w:val="24"/>
                <w:szCs w:val="24"/>
              </w:rPr>
              <w:t>Pune</w:t>
            </w:r>
            <w:proofErr w:type="spellEnd"/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fldChar w:fldCharType="end"/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t xml:space="preserve">Fluent </w:t>
            </w:r>
            <w:proofErr w:type="gramStart"/>
            <w:r w:rsidRPr="00F14AB9">
              <w:rPr>
                <w:sz w:val="24"/>
                <w:szCs w:val="24"/>
              </w:rPr>
              <w:t>( acquired</w:t>
            </w:r>
            <w:proofErr w:type="gramEnd"/>
            <w:r w:rsidRPr="00F14AB9">
              <w:rPr>
                <w:sz w:val="24"/>
                <w:szCs w:val="24"/>
              </w:rPr>
              <w:t xml:space="preserve"> by ANSYS ) has been in the development of CFD software for simulating fluid flow, heat and mass transfer, and a host of related phenomena involving turbulence, reactions, and multiphase flow.</w:t>
            </w:r>
            <w:hyperlink r:id="rId81" w:history="1">
              <w:r w:rsidRPr="00F14AB9">
                <w:rPr>
                  <w:rStyle w:val="Hyperlink"/>
                  <w:sz w:val="24"/>
                  <w:szCs w:val="24"/>
                </w:rPr>
                <w:t xml:space="preserve"> .. </w:t>
              </w:r>
              <w:proofErr w:type="gramStart"/>
              <w:r w:rsidRPr="00F14AB9">
                <w:rPr>
                  <w:rStyle w:val="Hyperlink"/>
                  <w:sz w:val="24"/>
                  <w:szCs w:val="24"/>
                </w:rPr>
                <w:t>more</w:t>
              </w:r>
              <w:proofErr w:type="gramEnd"/>
              <w:r w:rsidRPr="00F14AB9">
                <w:rPr>
                  <w:rStyle w:val="Hyperlink"/>
                  <w:sz w:val="24"/>
                  <w:szCs w:val="24"/>
                </w:rPr>
                <w:t xml:space="preserve"> details</w:t>
              </w:r>
            </w:hyperlink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proofErr w:type="gramStart"/>
            <w:r w:rsidRPr="00F14AB9">
              <w:rPr>
                <w:sz w:val="24"/>
                <w:szCs w:val="24"/>
              </w:rPr>
              <w:t>Address :</w:t>
            </w:r>
            <w:proofErr w:type="gramEnd"/>
            <w:r w:rsidRPr="00F14AB9">
              <w:rPr>
                <w:sz w:val="24"/>
                <w:szCs w:val="24"/>
              </w:rPr>
              <w:t xml:space="preserve"> Plot no 34/1, Rajiv Gandhi </w:t>
            </w:r>
            <w:proofErr w:type="spellStart"/>
            <w:r w:rsidRPr="00F14AB9">
              <w:rPr>
                <w:sz w:val="24"/>
                <w:szCs w:val="24"/>
              </w:rPr>
              <w:t>Infotech</w:t>
            </w:r>
            <w:proofErr w:type="spellEnd"/>
            <w:r w:rsidRPr="00F14AB9">
              <w:rPr>
                <w:sz w:val="24"/>
                <w:szCs w:val="24"/>
              </w:rPr>
              <w:t xml:space="preserve"> Park, MIDC, </w:t>
            </w:r>
            <w:proofErr w:type="spellStart"/>
            <w:r w:rsidRPr="00F14AB9">
              <w:rPr>
                <w:sz w:val="24"/>
                <w:szCs w:val="24"/>
              </w:rPr>
              <w:t>Hinjewadi</w:t>
            </w:r>
            <w:proofErr w:type="spellEnd"/>
            <w:r w:rsidRPr="00F14AB9">
              <w:rPr>
                <w:sz w:val="24"/>
                <w:szCs w:val="24"/>
              </w:rPr>
              <w:t xml:space="preserve">, </w:t>
            </w:r>
            <w:proofErr w:type="spellStart"/>
            <w:r w:rsidRPr="00F14AB9">
              <w:rPr>
                <w:sz w:val="24"/>
                <w:szCs w:val="24"/>
              </w:rPr>
              <w:t>Pune</w:t>
            </w:r>
            <w:proofErr w:type="spellEnd"/>
            <w:r w:rsidRPr="00F14AB9">
              <w:rPr>
                <w:sz w:val="24"/>
                <w:szCs w:val="24"/>
              </w:rPr>
              <w:t>. India - 411057</w:t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hyperlink r:id="rId82" w:tgtFrame="_blank" w:history="1">
              <w:r w:rsidRPr="00F14AB9">
                <w:rPr>
                  <w:rStyle w:val="Hyperlink"/>
                  <w:sz w:val="24"/>
                  <w:szCs w:val="24"/>
                </w:rPr>
                <w:t>Visit Website</w:t>
              </w:r>
            </w:hyperlink>
            <w:r w:rsidRPr="00F14AB9">
              <w:rPr>
                <w:sz w:val="24"/>
                <w:szCs w:val="24"/>
              </w:rPr>
              <w:t xml:space="preserve">  |</w:t>
            </w:r>
            <w:proofErr w:type="gramStart"/>
            <w:r w:rsidRPr="00F14AB9">
              <w:rPr>
                <w:sz w:val="24"/>
                <w:szCs w:val="24"/>
              </w:rPr>
              <w:t xml:space="preserve">  </w:t>
            </w:r>
            <w:proofErr w:type="gramEnd"/>
            <w:r w:rsidRPr="00F14AB9">
              <w:rPr>
                <w:sz w:val="24"/>
                <w:szCs w:val="24"/>
              </w:rPr>
              <w:fldChar w:fldCharType="begin"/>
            </w:r>
            <w:r w:rsidRPr="00F14AB9">
              <w:rPr>
                <w:sz w:val="24"/>
                <w:szCs w:val="24"/>
              </w:rPr>
              <w:instrText xml:space="preserve"> HYPERLINK "http://www.pune.ws/in/eml.asp?e=fluent-india" </w:instrText>
            </w:r>
            <w:r w:rsidRPr="00F14AB9">
              <w:rPr>
                <w:sz w:val="24"/>
                <w:szCs w:val="24"/>
              </w:rPr>
              <w:fldChar w:fldCharType="separate"/>
            </w:r>
            <w:r w:rsidRPr="00F14AB9">
              <w:rPr>
                <w:rStyle w:val="Hyperlink"/>
                <w:sz w:val="24"/>
                <w:szCs w:val="24"/>
              </w:rPr>
              <w:t>Email</w:t>
            </w:r>
            <w:r w:rsidRPr="00F14AB9">
              <w:rPr>
                <w:sz w:val="24"/>
                <w:szCs w:val="24"/>
              </w:rPr>
              <w:fldChar w:fldCharType="end"/>
            </w:r>
            <w:r w:rsidRPr="00F14AB9">
              <w:rPr>
                <w:sz w:val="24"/>
                <w:szCs w:val="24"/>
              </w:rPr>
              <w:t xml:space="preserve">  |  Phone : +91-20-66522500, +91-20-22932770  |  </w:t>
            </w:r>
          </w:p>
          <w:p w:rsidR="00F14AB9" w:rsidRPr="00F14AB9" w:rsidRDefault="00F14AB9" w:rsidP="00F14AB9">
            <w:pPr>
              <w:pStyle w:val="Heading1"/>
              <w:rPr>
                <w:rStyle w:val="Hyperlink"/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fldChar w:fldCharType="begin"/>
            </w:r>
            <w:r w:rsidRPr="00F14AB9">
              <w:rPr>
                <w:sz w:val="24"/>
                <w:szCs w:val="24"/>
              </w:rPr>
              <w:instrText xml:space="preserve"> HYPERLINK "http://www.pune.ws/know/?about=synechron-technologies" </w:instrText>
            </w:r>
            <w:r w:rsidRPr="00F14AB9">
              <w:rPr>
                <w:sz w:val="24"/>
                <w:szCs w:val="24"/>
              </w:rPr>
              <w:fldChar w:fldCharType="separate"/>
            </w:r>
          </w:p>
          <w:p w:rsidR="00F14AB9" w:rsidRPr="00F14AB9" w:rsidRDefault="00F14AB9" w:rsidP="00F14AB9">
            <w:pPr>
              <w:pStyle w:val="Heading1"/>
              <w:rPr>
                <w:rStyle w:val="Hyperlink"/>
                <w:sz w:val="24"/>
                <w:szCs w:val="24"/>
              </w:rPr>
            </w:pPr>
            <w:proofErr w:type="spellStart"/>
            <w:r w:rsidRPr="00F14AB9">
              <w:rPr>
                <w:rStyle w:val="Hyperlink"/>
                <w:sz w:val="24"/>
                <w:szCs w:val="24"/>
              </w:rPr>
              <w:t>Synechron</w:t>
            </w:r>
            <w:proofErr w:type="spellEnd"/>
            <w:r w:rsidRPr="00F14AB9">
              <w:rPr>
                <w:rStyle w:val="Hyperlink"/>
                <w:sz w:val="24"/>
                <w:szCs w:val="24"/>
              </w:rPr>
              <w:t xml:space="preserve"> Technologies </w:t>
            </w:r>
            <w:proofErr w:type="spellStart"/>
            <w:r w:rsidRPr="00F14AB9">
              <w:rPr>
                <w:rStyle w:val="Hyperlink"/>
                <w:sz w:val="24"/>
                <w:szCs w:val="24"/>
              </w:rPr>
              <w:t>Pvt</w:t>
            </w:r>
            <w:proofErr w:type="spellEnd"/>
            <w:r w:rsidRPr="00F14AB9">
              <w:rPr>
                <w:rStyle w:val="Hyperlink"/>
                <w:sz w:val="24"/>
                <w:szCs w:val="24"/>
              </w:rPr>
              <w:t xml:space="preserve"> Ltd, </w:t>
            </w:r>
            <w:proofErr w:type="spellStart"/>
            <w:r w:rsidRPr="00F14AB9">
              <w:rPr>
                <w:rStyle w:val="Hyperlink"/>
                <w:sz w:val="24"/>
                <w:szCs w:val="24"/>
              </w:rPr>
              <w:t>Pune</w:t>
            </w:r>
            <w:proofErr w:type="spellEnd"/>
            <w:r w:rsidRPr="00F14AB9">
              <w:rPr>
                <w:rStyle w:val="Hyperlink"/>
                <w:sz w:val="24"/>
                <w:szCs w:val="24"/>
              </w:rPr>
              <w:t>. India</w:t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fldChar w:fldCharType="end"/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lastRenderedPageBreak/>
              <w:t xml:space="preserve">IT </w:t>
            </w:r>
            <w:proofErr w:type="gramStart"/>
            <w:r w:rsidRPr="00F14AB9">
              <w:rPr>
                <w:sz w:val="24"/>
                <w:szCs w:val="24"/>
              </w:rPr>
              <w:t>company</w:t>
            </w:r>
            <w:proofErr w:type="gramEnd"/>
            <w:r w:rsidRPr="00F14AB9">
              <w:rPr>
                <w:sz w:val="24"/>
                <w:szCs w:val="24"/>
              </w:rPr>
              <w:t xml:space="preserve"> offers software and consulting services. Has offices in </w:t>
            </w:r>
            <w:proofErr w:type="spellStart"/>
            <w:r w:rsidRPr="00F14AB9">
              <w:rPr>
                <w:sz w:val="24"/>
                <w:szCs w:val="24"/>
              </w:rPr>
              <w:t>kharadi</w:t>
            </w:r>
            <w:proofErr w:type="spellEnd"/>
            <w:r w:rsidRPr="00F14AB9">
              <w:rPr>
                <w:sz w:val="24"/>
                <w:szCs w:val="24"/>
              </w:rPr>
              <w:t xml:space="preserve"> and </w:t>
            </w:r>
            <w:proofErr w:type="spellStart"/>
            <w:r w:rsidRPr="00F14AB9">
              <w:rPr>
                <w:sz w:val="24"/>
                <w:szCs w:val="24"/>
              </w:rPr>
              <w:t>hinjawadi</w:t>
            </w:r>
            <w:proofErr w:type="spellEnd"/>
            <w:r w:rsidRPr="00F14AB9">
              <w:rPr>
                <w:sz w:val="24"/>
                <w:szCs w:val="24"/>
              </w:rPr>
              <w:t xml:space="preserve"> in </w:t>
            </w:r>
            <w:proofErr w:type="spellStart"/>
            <w:r w:rsidRPr="00F14AB9">
              <w:rPr>
                <w:sz w:val="24"/>
                <w:szCs w:val="24"/>
              </w:rPr>
              <w:t>pune</w:t>
            </w:r>
            <w:proofErr w:type="spellEnd"/>
            <w:r w:rsidRPr="00F14AB9">
              <w:rPr>
                <w:sz w:val="24"/>
                <w:szCs w:val="24"/>
              </w:rPr>
              <w:t>.</w:t>
            </w:r>
            <w:hyperlink r:id="rId83" w:history="1">
              <w:r w:rsidRPr="00F14AB9">
                <w:rPr>
                  <w:rStyle w:val="Hyperlink"/>
                  <w:sz w:val="24"/>
                  <w:szCs w:val="24"/>
                </w:rPr>
                <w:t xml:space="preserve"> .. </w:t>
              </w:r>
              <w:proofErr w:type="gramStart"/>
              <w:r w:rsidRPr="00F14AB9">
                <w:rPr>
                  <w:rStyle w:val="Hyperlink"/>
                  <w:sz w:val="24"/>
                  <w:szCs w:val="24"/>
                </w:rPr>
                <w:t>more</w:t>
              </w:r>
              <w:proofErr w:type="gramEnd"/>
              <w:r w:rsidRPr="00F14AB9">
                <w:rPr>
                  <w:rStyle w:val="Hyperlink"/>
                  <w:sz w:val="24"/>
                  <w:szCs w:val="24"/>
                </w:rPr>
                <w:t xml:space="preserve"> details</w:t>
              </w:r>
            </w:hyperlink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proofErr w:type="gramStart"/>
            <w:r w:rsidRPr="00F14AB9">
              <w:rPr>
                <w:sz w:val="24"/>
                <w:szCs w:val="24"/>
              </w:rPr>
              <w:t>Address :</w:t>
            </w:r>
            <w:proofErr w:type="gramEnd"/>
            <w:r w:rsidRPr="00F14AB9">
              <w:rPr>
                <w:sz w:val="24"/>
                <w:szCs w:val="24"/>
              </w:rPr>
              <w:t xml:space="preserve"> </w:t>
            </w:r>
            <w:proofErr w:type="spellStart"/>
            <w:r w:rsidRPr="00F14AB9">
              <w:rPr>
                <w:sz w:val="24"/>
                <w:szCs w:val="24"/>
              </w:rPr>
              <w:t>Synechron</w:t>
            </w:r>
            <w:proofErr w:type="spellEnd"/>
            <w:r w:rsidRPr="00F14AB9">
              <w:rPr>
                <w:sz w:val="24"/>
                <w:szCs w:val="24"/>
              </w:rPr>
              <w:t xml:space="preserve"> IT Towers, MIDC Knowledge Park, </w:t>
            </w:r>
            <w:proofErr w:type="spellStart"/>
            <w:r w:rsidRPr="00F14AB9">
              <w:rPr>
                <w:sz w:val="24"/>
                <w:szCs w:val="24"/>
              </w:rPr>
              <w:t>Kharadi</w:t>
            </w:r>
            <w:proofErr w:type="spellEnd"/>
            <w:r w:rsidRPr="00F14AB9">
              <w:rPr>
                <w:sz w:val="24"/>
                <w:szCs w:val="24"/>
              </w:rPr>
              <w:t xml:space="preserve">, </w:t>
            </w:r>
            <w:proofErr w:type="spellStart"/>
            <w:r w:rsidRPr="00F14AB9">
              <w:rPr>
                <w:sz w:val="24"/>
                <w:szCs w:val="24"/>
              </w:rPr>
              <w:t>Pune</w:t>
            </w:r>
            <w:proofErr w:type="spellEnd"/>
            <w:r w:rsidRPr="00F14AB9">
              <w:rPr>
                <w:sz w:val="24"/>
                <w:szCs w:val="24"/>
              </w:rPr>
              <w:t>. India - 411014</w:t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hyperlink r:id="rId84" w:tgtFrame="_blank" w:history="1">
              <w:r w:rsidRPr="00F14AB9">
                <w:rPr>
                  <w:rStyle w:val="Hyperlink"/>
                  <w:sz w:val="24"/>
                  <w:szCs w:val="24"/>
                </w:rPr>
                <w:t>Visit Website</w:t>
              </w:r>
            </w:hyperlink>
            <w:r w:rsidRPr="00F14AB9">
              <w:rPr>
                <w:sz w:val="24"/>
                <w:szCs w:val="24"/>
              </w:rPr>
              <w:t xml:space="preserve">  |</w:t>
            </w:r>
            <w:proofErr w:type="gramStart"/>
            <w:r w:rsidRPr="00F14AB9">
              <w:rPr>
                <w:sz w:val="24"/>
                <w:szCs w:val="24"/>
              </w:rPr>
              <w:t xml:space="preserve">  </w:t>
            </w:r>
            <w:proofErr w:type="gramEnd"/>
            <w:r w:rsidRPr="00F14AB9">
              <w:rPr>
                <w:sz w:val="24"/>
                <w:szCs w:val="24"/>
              </w:rPr>
              <w:fldChar w:fldCharType="begin"/>
            </w:r>
            <w:r w:rsidRPr="00F14AB9">
              <w:rPr>
                <w:sz w:val="24"/>
                <w:szCs w:val="24"/>
              </w:rPr>
              <w:instrText xml:space="preserve"> HYPERLINK "http://www.pune.ws/in/eml.asp?e=synechron-technologies" </w:instrText>
            </w:r>
            <w:r w:rsidRPr="00F14AB9">
              <w:rPr>
                <w:sz w:val="24"/>
                <w:szCs w:val="24"/>
              </w:rPr>
              <w:fldChar w:fldCharType="separate"/>
            </w:r>
            <w:r w:rsidRPr="00F14AB9">
              <w:rPr>
                <w:rStyle w:val="Hyperlink"/>
                <w:sz w:val="24"/>
                <w:szCs w:val="24"/>
              </w:rPr>
              <w:t>Email</w:t>
            </w:r>
            <w:r w:rsidRPr="00F14AB9">
              <w:rPr>
                <w:sz w:val="24"/>
                <w:szCs w:val="24"/>
              </w:rPr>
              <w:fldChar w:fldCharType="end"/>
            </w:r>
            <w:r w:rsidRPr="00F14AB9">
              <w:rPr>
                <w:sz w:val="24"/>
                <w:szCs w:val="24"/>
              </w:rPr>
              <w:t xml:space="preserve">  |  Phone : 40795000  |  </w:t>
            </w:r>
          </w:p>
          <w:p w:rsidR="00F14AB9" w:rsidRPr="00F14AB9" w:rsidRDefault="00F14AB9" w:rsidP="00F14AB9">
            <w:pPr>
              <w:pStyle w:val="Heading1"/>
              <w:rPr>
                <w:rStyle w:val="Hyperlink"/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fldChar w:fldCharType="begin"/>
            </w:r>
            <w:r w:rsidRPr="00F14AB9">
              <w:rPr>
                <w:sz w:val="24"/>
                <w:szCs w:val="24"/>
              </w:rPr>
              <w:instrText xml:space="preserve"> HYPERLINK "http://www.pune.ws/know/?about=cecsoft" </w:instrText>
            </w:r>
            <w:r w:rsidRPr="00F14AB9">
              <w:rPr>
                <w:sz w:val="24"/>
                <w:szCs w:val="24"/>
              </w:rPr>
              <w:fldChar w:fldCharType="separate"/>
            </w:r>
          </w:p>
          <w:p w:rsidR="00F14AB9" w:rsidRPr="00F14AB9" w:rsidRDefault="00F14AB9" w:rsidP="00F14AB9">
            <w:pPr>
              <w:pStyle w:val="Heading1"/>
              <w:rPr>
                <w:rStyle w:val="Hyperlink"/>
                <w:sz w:val="24"/>
                <w:szCs w:val="24"/>
              </w:rPr>
            </w:pPr>
            <w:proofErr w:type="spellStart"/>
            <w:r w:rsidRPr="00F14AB9">
              <w:rPr>
                <w:rStyle w:val="Hyperlink"/>
                <w:sz w:val="24"/>
                <w:szCs w:val="24"/>
              </w:rPr>
              <w:t>CECsoft</w:t>
            </w:r>
            <w:proofErr w:type="spellEnd"/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fldChar w:fldCharType="end"/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t>IT Solutions company based in the D.C. metro area that provides a broad range of IT services and offshore outsourcing solutions to large and medium-sized businesses.</w:t>
            </w:r>
            <w:hyperlink r:id="rId85" w:history="1">
              <w:r w:rsidRPr="00F14AB9">
                <w:rPr>
                  <w:rStyle w:val="Hyperlink"/>
                  <w:sz w:val="24"/>
                  <w:szCs w:val="24"/>
                </w:rPr>
                <w:t xml:space="preserve"> .. </w:t>
              </w:r>
              <w:proofErr w:type="gramStart"/>
              <w:r w:rsidRPr="00F14AB9">
                <w:rPr>
                  <w:rStyle w:val="Hyperlink"/>
                  <w:sz w:val="24"/>
                  <w:szCs w:val="24"/>
                </w:rPr>
                <w:t>more</w:t>
              </w:r>
              <w:proofErr w:type="gramEnd"/>
              <w:r w:rsidRPr="00F14AB9">
                <w:rPr>
                  <w:rStyle w:val="Hyperlink"/>
                  <w:sz w:val="24"/>
                  <w:szCs w:val="24"/>
                </w:rPr>
                <w:t xml:space="preserve"> details</w:t>
              </w:r>
            </w:hyperlink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proofErr w:type="gramStart"/>
            <w:r w:rsidRPr="00F14AB9">
              <w:rPr>
                <w:sz w:val="24"/>
                <w:szCs w:val="24"/>
              </w:rPr>
              <w:t>Address :</w:t>
            </w:r>
            <w:proofErr w:type="gramEnd"/>
            <w:r w:rsidRPr="00F14AB9">
              <w:rPr>
                <w:sz w:val="24"/>
                <w:szCs w:val="24"/>
              </w:rPr>
              <w:t xml:space="preserve"> Plot no: 3, </w:t>
            </w:r>
            <w:proofErr w:type="spellStart"/>
            <w:r w:rsidRPr="00F14AB9">
              <w:rPr>
                <w:sz w:val="24"/>
                <w:szCs w:val="24"/>
              </w:rPr>
              <w:t>Pune</w:t>
            </w:r>
            <w:proofErr w:type="spellEnd"/>
            <w:r w:rsidRPr="00F14AB9">
              <w:rPr>
                <w:sz w:val="24"/>
                <w:szCs w:val="24"/>
              </w:rPr>
              <w:t xml:space="preserve"> </w:t>
            </w:r>
            <w:proofErr w:type="spellStart"/>
            <w:r w:rsidRPr="00F14AB9">
              <w:rPr>
                <w:sz w:val="24"/>
                <w:szCs w:val="24"/>
              </w:rPr>
              <w:t>Infotech</w:t>
            </w:r>
            <w:proofErr w:type="spellEnd"/>
            <w:r w:rsidRPr="00F14AB9">
              <w:rPr>
                <w:sz w:val="24"/>
                <w:szCs w:val="24"/>
              </w:rPr>
              <w:t xml:space="preserve"> Park </w:t>
            </w:r>
            <w:proofErr w:type="spellStart"/>
            <w:r w:rsidRPr="00F14AB9">
              <w:rPr>
                <w:sz w:val="24"/>
                <w:szCs w:val="24"/>
              </w:rPr>
              <w:t>Hinjawadi</w:t>
            </w:r>
            <w:proofErr w:type="spellEnd"/>
            <w:r w:rsidRPr="00F14AB9">
              <w:rPr>
                <w:sz w:val="24"/>
                <w:szCs w:val="24"/>
              </w:rPr>
              <w:t xml:space="preserve">, </w:t>
            </w:r>
            <w:proofErr w:type="spellStart"/>
            <w:r w:rsidRPr="00F14AB9">
              <w:rPr>
                <w:sz w:val="24"/>
                <w:szCs w:val="24"/>
              </w:rPr>
              <w:t>Pune</w:t>
            </w:r>
            <w:proofErr w:type="spellEnd"/>
            <w:r w:rsidRPr="00F14AB9">
              <w:rPr>
                <w:sz w:val="24"/>
                <w:szCs w:val="24"/>
              </w:rPr>
              <w:t>. Maharashtra India - 411057</w:t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hyperlink r:id="rId86" w:tgtFrame="_blank" w:history="1">
              <w:r w:rsidRPr="00F14AB9">
                <w:rPr>
                  <w:rStyle w:val="Hyperlink"/>
                  <w:sz w:val="24"/>
                  <w:szCs w:val="24"/>
                </w:rPr>
                <w:t>Visit Website</w:t>
              </w:r>
            </w:hyperlink>
            <w:r w:rsidRPr="00F14AB9">
              <w:rPr>
                <w:sz w:val="24"/>
                <w:szCs w:val="24"/>
              </w:rPr>
              <w:t xml:space="preserve">  |</w:t>
            </w:r>
            <w:proofErr w:type="gramStart"/>
            <w:r w:rsidRPr="00F14AB9">
              <w:rPr>
                <w:sz w:val="24"/>
                <w:szCs w:val="24"/>
              </w:rPr>
              <w:t xml:space="preserve">  </w:t>
            </w:r>
            <w:proofErr w:type="gramEnd"/>
            <w:r w:rsidRPr="00F14AB9">
              <w:rPr>
                <w:sz w:val="24"/>
                <w:szCs w:val="24"/>
              </w:rPr>
              <w:fldChar w:fldCharType="begin"/>
            </w:r>
            <w:r w:rsidRPr="00F14AB9">
              <w:rPr>
                <w:sz w:val="24"/>
                <w:szCs w:val="24"/>
              </w:rPr>
              <w:instrText xml:space="preserve"> HYPERLINK "http://www.pune.ws/in/eml.asp?e=cecsoft" </w:instrText>
            </w:r>
            <w:r w:rsidRPr="00F14AB9">
              <w:rPr>
                <w:sz w:val="24"/>
                <w:szCs w:val="24"/>
              </w:rPr>
              <w:fldChar w:fldCharType="separate"/>
            </w:r>
            <w:r w:rsidRPr="00F14AB9">
              <w:rPr>
                <w:rStyle w:val="Hyperlink"/>
                <w:sz w:val="24"/>
                <w:szCs w:val="24"/>
              </w:rPr>
              <w:t>Email</w:t>
            </w:r>
            <w:r w:rsidRPr="00F14AB9">
              <w:rPr>
                <w:sz w:val="24"/>
                <w:szCs w:val="24"/>
              </w:rPr>
              <w:fldChar w:fldCharType="end"/>
            </w:r>
            <w:r w:rsidRPr="00F14AB9">
              <w:rPr>
                <w:sz w:val="24"/>
                <w:szCs w:val="24"/>
              </w:rPr>
              <w:t xml:space="preserve">  |  Phone : +91.20.22933606  |  </w:t>
            </w:r>
          </w:p>
          <w:p w:rsidR="00F14AB9" w:rsidRPr="00F14AB9" w:rsidRDefault="00F14AB9" w:rsidP="00F14AB9">
            <w:pPr>
              <w:pStyle w:val="Heading1"/>
              <w:rPr>
                <w:rStyle w:val="Hyperlink"/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fldChar w:fldCharType="begin"/>
            </w:r>
            <w:r w:rsidRPr="00F14AB9">
              <w:rPr>
                <w:sz w:val="24"/>
                <w:szCs w:val="24"/>
              </w:rPr>
              <w:instrText xml:space="preserve"> HYPERLINK "http://www.pune.ws/know/?about=geometric-limited" </w:instrText>
            </w:r>
            <w:r w:rsidRPr="00F14AB9">
              <w:rPr>
                <w:sz w:val="24"/>
                <w:szCs w:val="24"/>
              </w:rPr>
              <w:fldChar w:fldCharType="separate"/>
            </w:r>
          </w:p>
          <w:p w:rsidR="00F14AB9" w:rsidRPr="00F14AB9" w:rsidRDefault="00F14AB9" w:rsidP="00F14AB9">
            <w:pPr>
              <w:pStyle w:val="Heading1"/>
              <w:rPr>
                <w:rStyle w:val="Hyperlink"/>
                <w:sz w:val="24"/>
                <w:szCs w:val="24"/>
              </w:rPr>
            </w:pPr>
            <w:r w:rsidRPr="00F14AB9">
              <w:rPr>
                <w:rStyle w:val="Hyperlink"/>
                <w:sz w:val="24"/>
                <w:szCs w:val="24"/>
              </w:rPr>
              <w:t xml:space="preserve">Geometric Limited, </w:t>
            </w:r>
            <w:proofErr w:type="spellStart"/>
            <w:r w:rsidRPr="00F14AB9">
              <w:rPr>
                <w:rStyle w:val="Hyperlink"/>
                <w:sz w:val="24"/>
                <w:szCs w:val="24"/>
              </w:rPr>
              <w:t>Pune</w:t>
            </w:r>
            <w:proofErr w:type="spellEnd"/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fldChar w:fldCharType="end"/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proofErr w:type="gramStart"/>
            <w:r w:rsidRPr="00F14AB9">
              <w:rPr>
                <w:sz w:val="24"/>
                <w:szCs w:val="24"/>
              </w:rPr>
              <w:t>Offers software and engineering solutions.</w:t>
            </w:r>
            <w:proofErr w:type="gramEnd"/>
            <w:r w:rsidRPr="00F14AB9">
              <w:rPr>
                <w:sz w:val="24"/>
                <w:szCs w:val="24"/>
              </w:rPr>
              <w:fldChar w:fldCharType="begin"/>
            </w:r>
            <w:r w:rsidRPr="00F14AB9">
              <w:rPr>
                <w:sz w:val="24"/>
                <w:szCs w:val="24"/>
              </w:rPr>
              <w:instrText xml:space="preserve"> HYPERLINK "http://www.pune.ws/know/?about=geometric-limited" </w:instrText>
            </w:r>
            <w:r w:rsidRPr="00F14AB9">
              <w:rPr>
                <w:sz w:val="24"/>
                <w:szCs w:val="24"/>
              </w:rPr>
              <w:fldChar w:fldCharType="separate"/>
            </w:r>
            <w:r w:rsidRPr="00F14AB9">
              <w:rPr>
                <w:rStyle w:val="Hyperlink"/>
                <w:sz w:val="24"/>
                <w:szCs w:val="24"/>
              </w:rPr>
              <w:t xml:space="preserve"> .. </w:t>
            </w:r>
            <w:proofErr w:type="gramStart"/>
            <w:r w:rsidRPr="00F14AB9">
              <w:rPr>
                <w:rStyle w:val="Hyperlink"/>
                <w:sz w:val="24"/>
                <w:szCs w:val="24"/>
              </w:rPr>
              <w:t>more</w:t>
            </w:r>
            <w:proofErr w:type="gramEnd"/>
            <w:r w:rsidRPr="00F14AB9">
              <w:rPr>
                <w:rStyle w:val="Hyperlink"/>
                <w:sz w:val="24"/>
                <w:szCs w:val="24"/>
              </w:rPr>
              <w:t xml:space="preserve"> details</w:t>
            </w:r>
            <w:r w:rsidRPr="00F14AB9">
              <w:rPr>
                <w:sz w:val="24"/>
                <w:szCs w:val="24"/>
              </w:rPr>
              <w:fldChar w:fldCharType="end"/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proofErr w:type="gramStart"/>
            <w:r w:rsidRPr="00F14AB9">
              <w:rPr>
                <w:sz w:val="24"/>
                <w:szCs w:val="24"/>
              </w:rPr>
              <w:t>Address :</w:t>
            </w:r>
            <w:proofErr w:type="gramEnd"/>
            <w:r w:rsidRPr="00F14AB9">
              <w:rPr>
                <w:sz w:val="24"/>
                <w:szCs w:val="24"/>
              </w:rPr>
              <w:t xml:space="preserve"> Geometric Limited (Red Fort) Plot No. 15/B </w:t>
            </w:r>
            <w:proofErr w:type="spellStart"/>
            <w:r w:rsidRPr="00F14AB9">
              <w:rPr>
                <w:sz w:val="24"/>
                <w:szCs w:val="24"/>
              </w:rPr>
              <w:t>Pune</w:t>
            </w:r>
            <w:proofErr w:type="spellEnd"/>
            <w:r w:rsidRPr="00F14AB9">
              <w:rPr>
                <w:sz w:val="24"/>
                <w:szCs w:val="24"/>
              </w:rPr>
              <w:t xml:space="preserve"> </w:t>
            </w:r>
            <w:proofErr w:type="spellStart"/>
            <w:r w:rsidRPr="00F14AB9">
              <w:rPr>
                <w:sz w:val="24"/>
                <w:szCs w:val="24"/>
              </w:rPr>
              <w:t>Infotech</w:t>
            </w:r>
            <w:proofErr w:type="spellEnd"/>
            <w:r w:rsidRPr="00F14AB9">
              <w:rPr>
                <w:sz w:val="24"/>
                <w:szCs w:val="24"/>
              </w:rPr>
              <w:t xml:space="preserve"> Park MIDC, </w:t>
            </w:r>
            <w:proofErr w:type="spellStart"/>
            <w:r w:rsidRPr="00F14AB9">
              <w:rPr>
                <w:sz w:val="24"/>
                <w:szCs w:val="24"/>
              </w:rPr>
              <w:t>Hinjewadi</w:t>
            </w:r>
            <w:proofErr w:type="spellEnd"/>
            <w:r w:rsidRPr="00F14AB9">
              <w:rPr>
                <w:sz w:val="24"/>
                <w:szCs w:val="24"/>
              </w:rPr>
              <w:t xml:space="preserve"> </w:t>
            </w:r>
            <w:proofErr w:type="spellStart"/>
            <w:r w:rsidRPr="00F14AB9">
              <w:rPr>
                <w:sz w:val="24"/>
                <w:szCs w:val="24"/>
              </w:rPr>
              <w:t>Taluka</w:t>
            </w:r>
            <w:proofErr w:type="spellEnd"/>
            <w:r w:rsidRPr="00F14AB9">
              <w:rPr>
                <w:sz w:val="24"/>
                <w:szCs w:val="24"/>
              </w:rPr>
              <w:t xml:space="preserve"> </w:t>
            </w:r>
            <w:proofErr w:type="spellStart"/>
            <w:r w:rsidRPr="00F14AB9">
              <w:rPr>
                <w:sz w:val="24"/>
                <w:szCs w:val="24"/>
              </w:rPr>
              <w:t>Mulshi</w:t>
            </w:r>
            <w:proofErr w:type="spellEnd"/>
            <w:r w:rsidRPr="00F14AB9">
              <w:rPr>
                <w:sz w:val="24"/>
                <w:szCs w:val="24"/>
              </w:rPr>
              <w:t xml:space="preserve"> </w:t>
            </w:r>
            <w:proofErr w:type="spellStart"/>
            <w:r w:rsidRPr="00F14AB9">
              <w:rPr>
                <w:sz w:val="24"/>
                <w:szCs w:val="24"/>
              </w:rPr>
              <w:t>Pune</w:t>
            </w:r>
            <w:proofErr w:type="spellEnd"/>
            <w:r w:rsidRPr="00F14AB9">
              <w:rPr>
                <w:sz w:val="24"/>
                <w:szCs w:val="24"/>
              </w:rPr>
              <w:t xml:space="preserve"> - 411057</w:t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hyperlink r:id="rId87" w:tgtFrame="_blank" w:history="1">
              <w:r w:rsidRPr="00F14AB9">
                <w:rPr>
                  <w:rStyle w:val="Hyperlink"/>
                  <w:sz w:val="24"/>
                  <w:szCs w:val="24"/>
                </w:rPr>
                <w:t>Visit Website</w:t>
              </w:r>
            </w:hyperlink>
            <w:r w:rsidRPr="00F14AB9">
              <w:rPr>
                <w:sz w:val="24"/>
                <w:szCs w:val="24"/>
              </w:rPr>
              <w:t xml:space="preserve">  |</w:t>
            </w:r>
            <w:proofErr w:type="gramStart"/>
            <w:r w:rsidRPr="00F14AB9">
              <w:rPr>
                <w:sz w:val="24"/>
                <w:szCs w:val="24"/>
              </w:rPr>
              <w:t xml:space="preserve">  </w:t>
            </w:r>
            <w:proofErr w:type="gramEnd"/>
            <w:r w:rsidRPr="00F14AB9">
              <w:rPr>
                <w:sz w:val="24"/>
                <w:szCs w:val="24"/>
              </w:rPr>
              <w:fldChar w:fldCharType="begin"/>
            </w:r>
            <w:r w:rsidRPr="00F14AB9">
              <w:rPr>
                <w:sz w:val="24"/>
                <w:szCs w:val="24"/>
              </w:rPr>
              <w:instrText xml:space="preserve"> HYPERLINK "http://www.pune.ws/in/eml.asp?e=geometric-limited" </w:instrText>
            </w:r>
            <w:r w:rsidRPr="00F14AB9">
              <w:rPr>
                <w:sz w:val="24"/>
                <w:szCs w:val="24"/>
              </w:rPr>
              <w:fldChar w:fldCharType="separate"/>
            </w:r>
            <w:r w:rsidRPr="00F14AB9">
              <w:rPr>
                <w:rStyle w:val="Hyperlink"/>
                <w:sz w:val="24"/>
                <w:szCs w:val="24"/>
              </w:rPr>
              <w:t>Email</w:t>
            </w:r>
            <w:r w:rsidRPr="00F14AB9">
              <w:rPr>
                <w:sz w:val="24"/>
                <w:szCs w:val="24"/>
              </w:rPr>
              <w:fldChar w:fldCharType="end"/>
            </w:r>
            <w:r w:rsidRPr="00F14AB9">
              <w:rPr>
                <w:sz w:val="24"/>
                <w:szCs w:val="24"/>
              </w:rPr>
              <w:t xml:space="preserve">  |  Phone : 22906000  |  </w:t>
            </w:r>
          </w:p>
          <w:p w:rsidR="00F14AB9" w:rsidRPr="00F14AB9" w:rsidRDefault="00F14AB9" w:rsidP="00F14AB9">
            <w:pPr>
              <w:pStyle w:val="Heading1"/>
              <w:rPr>
                <w:rStyle w:val="Hyperlink"/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fldChar w:fldCharType="begin"/>
            </w:r>
            <w:r w:rsidRPr="00F14AB9">
              <w:rPr>
                <w:sz w:val="24"/>
                <w:szCs w:val="24"/>
              </w:rPr>
              <w:instrText xml:space="preserve"> HYPERLINK "http://www.pune.ws/know/?about=cognizant" </w:instrText>
            </w:r>
            <w:r w:rsidRPr="00F14AB9">
              <w:rPr>
                <w:sz w:val="24"/>
                <w:szCs w:val="24"/>
              </w:rPr>
              <w:fldChar w:fldCharType="separate"/>
            </w:r>
          </w:p>
          <w:p w:rsidR="00F14AB9" w:rsidRPr="00F14AB9" w:rsidRDefault="00F14AB9" w:rsidP="00F14AB9">
            <w:pPr>
              <w:pStyle w:val="Heading1"/>
              <w:rPr>
                <w:rStyle w:val="Hyperlink"/>
                <w:sz w:val="24"/>
                <w:szCs w:val="24"/>
              </w:rPr>
            </w:pPr>
            <w:r w:rsidRPr="00F14AB9">
              <w:rPr>
                <w:rStyle w:val="Hyperlink"/>
                <w:sz w:val="24"/>
                <w:szCs w:val="24"/>
              </w:rPr>
              <w:t xml:space="preserve">Cognizant Technology Solutions, </w:t>
            </w:r>
            <w:proofErr w:type="spellStart"/>
            <w:r w:rsidRPr="00F14AB9">
              <w:rPr>
                <w:rStyle w:val="Hyperlink"/>
                <w:sz w:val="24"/>
                <w:szCs w:val="24"/>
              </w:rPr>
              <w:t>Pune</w:t>
            </w:r>
            <w:proofErr w:type="spellEnd"/>
            <w:r w:rsidRPr="00F14AB9">
              <w:rPr>
                <w:rStyle w:val="Hyperlink"/>
                <w:sz w:val="24"/>
                <w:szCs w:val="24"/>
              </w:rPr>
              <w:t xml:space="preserve"> India</w:t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r w:rsidRPr="00F14AB9">
              <w:rPr>
                <w:sz w:val="24"/>
                <w:szCs w:val="24"/>
              </w:rPr>
              <w:lastRenderedPageBreak/>
              <w:fldChar w:fldCharType="end"/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proofErr w:type="gramStart"/>
            <w:r w:rsidRPr="00F14AB9">
              <w:rPr>
                <w:sz w:val="24"/>
                <w:szCs w:val="24"/>
              </w:rPr>
              <w:t>Offers IT, outsourcing solutions.</w:t>
            </w:r>
            <w:proofErr w:type="gramEnd"/>
            <w:r w:rsidRPr="00F14AB9">
              <w:rPr>
                <w:sz w:val="24"/>
                <w:szCs w:val="24"/>
              </w:rPr>
              <w:fldChar w:fldCharType="begin"/>
            </w:r>
            <w:r w:rsidRPr="00F14AB9">
              <w:rPr>
                <w:sz w:val="24"/>
                <w:szCs w:val="24"/>
              </w:rPr>
              <w:instrText xml:space="preserve"> HYPERLINK "http://www.pune.ws/know/?about=cognizant" </w:instrText>
            </w:r>
            <w:r w:rsidRPr="00F14AB9">
              <w:rPr>
                <w:sz w:val="24"/>
                <w:szCs w:val="24"/>
              </w:rPr>
              <w:fldChar w:fldCharType="separate"/>
            </w:r>
            <w:r w:rsidRPr="00F14AB9">
              <w:rPr>
                <w:rStyle w:val="Hyperlink"/>
                <w:sz w:val="24"/>
                <w:szCs w:val="24"/>
              </w:rPr>
              <w:t xml:space="preserve"> .. </w:t>
            </w:r>
            <w:proofErr w:type="gramStart"/>
            <w:r w:rsidRPr="00F14AB9">
              <w:rPr>
                <w:rStyle w:val="Hyperlink"/>
                <w:sz w:val="24"/>
                <w:szCs w:val="24"/>
              </w:rPr>
              <w:t>more</w:t>
            </w:r>
            <w:proofErr w:type="gramEnd"/>
            <w:r w:rsidRPr="00F14AB9">
              <w:rPr>
                <w:rStyle w:val="Hyperlink"/>
                <w:sz w:val="24"/>
                <w:szCs w:val="24"/>
              </w:rPr>
              <w:t xml:space="preserve"> details</w:t>
            </w:r>
            <w:r w:rsidRPr="00F14AB9">
              <w:rPr>
                <w:sz w:val="24"/>
                <w:szCs w:val="24"/>
              </w:rPr>
              <w:fldChar w:fldCharType="end"/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proofErr w:type="gramStart"/>
            <w:r w:rsidRPr="00F14AB9">
              <w:rPr>
                <w:sz w:val="24"/>
                <w:szCs w:val="24"/>
              </w:rPr>
              <w:t>Address :</w:t>
            </w:r>
            <w:proofErr w:type="gramEnd"/>
            <w:r w:rsidRPr="00F14AB9">
              <w:rPr>
                <w:sz w:val="24"/>
                <w:szCs w:val="24"/>
              </w:rPr>
              <w:t xml:space="preserve"> Plot # 26, Rajiv Gandhi </w:t>
            </w:r>
            <w:proofErr w:type="spellStart"/>
            <w:r w:rsidRPr="00F14AB9">
              <w:rPr>
                <w:sz w:val="24"/>
                <w:szCs w:val="24"/>
              </w:rPr>
              <w:t>Infotech</w:t>
            </w:r>
            <w:proofErr w:type="spellEnd"/>
            <w:r w:rsidRPr="00F14AB9">
              <w:rPr>
                <w:sz w:val="24"/>
                <w:szCs w:val="24"/>
              </w:rPr>
              <w:t xml:space="preserve"> Park, MIDC, </w:t>
            </w:r>
            <w:proofErr w:type="spellStart"/>
            <w:r w:rsidRPr="00F14AB9">
              <w:rPr>
                <w:sz w:val="24"/>
                <w:szCs w:val="24"/>
              </w:rPr>
              <w:t>Hinjawadi</w:t>
            </w:r>
            <w:proofErr w:type="spellEnd"/>
            <w:r w:rsidRPr="00F14AB9">
              <w:rPr>
                <w:sz w:val="24"/>
                <w:szCs w:val="24"/>
              </w:rPr>
              <w:t xml:space="preserve">, </w:t>
            </w:r>
            <w:proofErr w:type="spellStart"/>
            <w:r w:rsidRPr="00F14AB9">
              <w:rPr>
                <w:sz w:val="24"/>
                <w:szCs w:val="24"/>
              </w:rPr>
              <w:t>Pune</w:t>
            </w:r>
            <w:proofErr w:type="spellEnd"/>
            <w:r w:rsidRPr="00F14AB9">
              <w:rPr>
                <w:sz w:val="24"/>
                <w:szCs w:val="24"/>
              </w:rPr>
              <w:t xml:space="preserve"> - 411057</w:t>
            </w:r>
          </w:p>
          <w:p w:rsidR="00F14AB9" w:rsidRPr="00F14AB9" w:rsidRDefault="00F14AB9" w:rsidP="00F14AB9">
            <w:pPr>
              <w:pStyle w:val="Heading1"/>
              <w:rPr>
                <w:sz w:val="24"/>
                <w:szCs w:val="24"/>
              </w:rPr>
            </w:pPr>
            <w:hyperlink r:id="rId88" w:tgtFrame="_blank" w:history="1">
              <w:r w:rsidRPr="00F14AB9">
                <w:rPr>
                  <w:rStyle w:val="Hyperlink"/>
                  <w:sz w:val="24"/>
                  <w:szCs w:val="24"/>
                </w:rPr>
                <w:t>Visit Website</w:t>
              </w:r>
            </w:hyperlink>
            <w:r w:rsidRPr="00F14AB9">
              <w:rPr>
                <w:sz w:val="24"/>
                <w:szCs w:val="24"/>
              </w:rPr>
              <w:t xml:space="preserve">  |</w:t>
            </w:r>
            <w:proofErr w:type="gramStart"/>
            <w:r w:rsidRPr="00F14AB9">
              <w:rPr>
                <w:sz w:val="24"/>
                <w:szCs w:val="24"/>
              </w:rPr>
              <w:t xml:space="preserve">  </w:t>
            </w:r>
            <w:proofErr w:type="gramEnd"/>
            <w:r w:rsidRPr="00F14AB9">
              <w:rPr>
                <w:sz w:val="24"/>
                <w:szCs w:val="24"/>
              </w:rPr>
              <w:fldChar w:fldCharType="begin"/>
            </w:r>
            <w:r w:rsidRPr="00F14AB9">
              <w:rPr>
                <w:sz w:val="24"/>
                <w:szCs w:val="24"/>
              </w:rPr>
              <w:instrText xml:space="preserve"> HYPERLINK "http://www.pune.ws/in/eml.asp?e=cognizant" </w:instrText>
            </w:r>
            <w:r w:rsidRPr="00F14AB9">
              <w:rPr>
                <w:sz w:val="24"/>
                <w:szCs w:val="24"/>
              </w:rPr>
              <w:fldChar w:fldCharType="separate"/>
            </w:r>
            <w:r w:rsidRPr="00F14AB9">
              <w:rPr>
                <w:rStyle w:val="Hyperlink"/>
                <w:sz w:val="24"/>
                <w:szCs w:val="24"/>
              </w:rPr>
              <w:t>Email</w:t>
            </w:r>
            <w:r w:rsidRPr="00F14AB9">
              <w:rPr>
                <w:sz w:val="24"/>
                <w:szCs w:val="24"/>
              </w:rPr>
              <w:fldChar w:fldCharType="end"/>
            </w:r>
            <w:r w:rsidRPr="00F14AB9">
              <w:rPr>
                <w:sz w:val="24"/>
                <w:szCs w:val="24"/>
              </w:rPr>
              <w:t xml:space="preserve">  |  Phone : 22931100, 56521100  |  </w:t>
            </w:r>
          </w:p>
        </w:tc>
      </w:tr>
    </w:tbl>
    <w:p w:rsidR="00F14AB9" w:rsidRDefault="00F14AB9" w:rsidP="00F14AB9">
      <w:pPr>
        <w:spacing w:before="255" w:after="150" w:line="270" w:lineRule="atLeast"/>
        <w:rPr>
          <w:rStyle w:val="Hyperlink"/>
        </w:rPr>
      </w:pPr>
      <w:r>
        <w:rPr>
          <w:rFonts w:ascii="Arial" w:hAnsi="Arial" w:cs="Arial"/>
          <w:color w:val="555555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color w:val="555555"/>
          <w:sz w:val="18"/>
          <w:szCs w:val="18"/>
        </w:rPr>
        <w:instrText xml:space="preserve"> HYPERLINK "http://www.pune.ws/know/?about=compulink-systems" </w:instrText>
      </w:r>
      <w:r>
        <w:rPr>
          <w:rFonts w:ascii="Arial" w:hAnsi="Arial" w:cs="Arial"/>
          <w:color w:val="555555"/>
          <w:sz w:val="18"/>
          <w:szCs w:val="18"/>
        </w:rPr>
        <w:fldChar w:fldCharType="separate"/>
      </w:r>
    </w:p>
    <w:p w:rsidR="00F14AB9" w:rsidRDefault="00F14AB9" w:rsidP="00F14AB9">
      <w:pPr>
        <w:pStyle w:val="Heading2"/>
        <w:spacing w:after="90" w:line="270" w:lineRule="atLeast"/>
        <w:rPr>
          <w:sz w:val="21"/>
          <w:szCs w:val="21"/>
        </w:rPr>
      </w:pPr>
      <w:proofErr w:type="spellStart"/>
      <w:r>
        <w:rPr>
          <w:color w:val="3333CC"/>
          <w:sz w:val="21"/>
          <w:szCs w:val="21"/>
        </w:rPr>
        <w:t>Compulink</w:t>
      </w:r>
      <w:proofErr w:type="spellEnd"/>
      <w:r>
        <w:rPr>
          <w:color w:val="3333CC"/>
          <w:sz w:val="21"/>
          <w:szCs w:val="21"/>
        </w:rPr>
        <w:t xml:space="preserve"> Systems Ltd. </w:t>
      </w:r>
      <w:proofErr w:type="spellStart"/>
      <w:r>
        <w:rPr>
          <w:color w:val="3333CC"/>
          <w:sz w:val="21"/>
          <w:szCs w:val="21"/>
        </w:rPr>
        <w:t>Pune</w:t>
      </w:r>
      <w:proofErr w:type="spellEnd"/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fldChar w:fldCharType="end"/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hyperlink r:id="rId89" w:history="1">
        <w:r>
          <w:rPr>
            <w:rStyle w:val="Hyperlink"/>
            <w:rFonts w:ascii="Arial" w:hAnsi="Arial" w:cs="Arial"/>
            <w:sz w:val="18"/>
            <w:szCs w:val="18"/>
          </w:rPr>
          <w:t xml:space="preserve">.. </w:t>
        </w:r>
        <w:proofErr w:type="gramStart"/>
        <w:r>
          <w:rPr>
            <w:rStyle w:val="Hyperlink"/>
            <w:rFonts w:ascii="Arial" w:hAnsi="Arial" w:cs="Arial"/>
            <w:sz w:val="18"/>
            <w:szCs w:val="18"/>
          </w:rPr>
          <w:t>more</w:t>
        </w:r>
        <w:proofErr w:type="gramEnd"/>
        <w:r>
          <w:rPr>
            <w:rStyle w:val="Hyperlink"/>
            <w:rFonts w:ascii="Arial" w:hAnsi="Arial" w:cs="Arial"/>
            <w:sz w:val="18"/>
            <w:szCs w:val="18"/>
          </w:rPr>
          <w:t xml:space="preserve"> details</w:t>
        </w:r>
      </w:hyperlink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proofErr w:type="gramStart"/>
      <w:r>
        <w:rPr>
          <w:rFonts w:ascii="Arial" w:hAnsi="Arial" w:cs="Arial"/>
          <w:color w:val="555555"/>
          <w:sz w:val="18"/>
          <w:szCs w:val="18"/>
        </w:rPr>
        <w:t>Address :</w:t>
      </w:r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 "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Kshitij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", Plot No. 38, Rajiv Gandhi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Infotech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Park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Hinjewadi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Pune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- 411057</w:t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hyperlink r:id="rId90" w:tgtFrame="_blank" w:history="1">
        <w:r>
          <w:rPr>
            <w:rStyle w:val="Hyperlink"/>
            <w:rFonts w:ascii="Arial" w:hAnsi="Arial" w:cs="Arial"/>
            <w:sz w:val="18"/>
            <w:szCs w:val="18"/>
          </w:rPr>
          <w:t>Visit Website</w:t>
        </w:r>
      </w:hyperlink>
      <w:r>
        <w:rPr>
          <w:rFonts w:ascii="Arial" w:hAnsi="Arial" w:cs="Arial"/>
          <w:color w:val="555555"/>
          <w:sz w:val="18"/>
          <w:szCs w:val="18"/>
        </w:rPr>
        <w:t xml:space="preserve">  |</w:t>
      </w:r>
      <w:proofErr w:type="gramStart"/>
      <w:r>
        <w:rPr>
          <w:rFonts w:ascii="Arial" w:hAnsi="Arial" w:cs="Arial"/>
          <w:color w:val="555555"/>
          <w:sz w:val="18"/>
          <w:szCs w:val="18"/>
        </w:rPr>
        <w:t xml:space="preserve">  </w:t>
      </w:r>
      <w:proofErr w:type="gramEnd"/>
      <w:r>
        <w:rPr>
          <w:rFonts w:ascii="Arial" w:hAnsi="Arial" w:cs="Arial"/>
          <w:color w:val="555555"/>
          <w:sz w:val="18"/>
          <w:szCs w:val="18"/>
        </w:rPr>
        <w:fldChar w:fldCharType="begin"/>
      </w:r>
      <w:r>
        <w:rPr>
          <w:rFonts w:ascii="Arial" w:hAnsi="Arial" w:cs="Arial"/>
          <w:color w:val="555555"/>
          <w:sz w:val="18"/>
          <w:szCs w:val="18"/>
        </w:rPr>
        <w:instrText xml:space="preserve"> HYPERLINK "http://www.pune.ws/in/eml.asp?e=compulink-systems" </w:instrText>
      </w:r>
      <w:r>
        <w:rPr>
          <w:rFonts w:ascii="Arial" w:hAnsi="Arial" w:cs="Arial"/>
          <w:color w:val="555555"/>
          <w:sz w:val="18"/>
          <w:szCs w:val="18"/>
        </w:rPr>
        <w:fldChar w:fldCharType="separate"/>
      </w:r>
      <w:r>
        <w:rPr>
          <w:rStyle w:val="Hyperlink"/>
          <w:rFonts w:ascii="Arial" w:hAnsi="Arial" w:cs="Arial"/>
          <w:sz w:val="18"/>
          <w:szCs w:val="18"/>
        </w:rPr>
        <w:t>Email</w:t>
      </w:r>
      <w:r>
        <w:rPr>
          <w:rFonts w:ascii="Arial" w:hAnsi="Arial" w:cs="Arial"/>
          <w:color w:val="555555"/>
          <w:sz w:val="18"/>
          <w:szCs w:val="18"/>
        </w:rPr>
        <w:fldChar w:fldCharType="end"/>
      </w:r>
      <w:r>
        <w:rPr>
          <w:rFonts w:ascii="Arial" w:hAnsi="Arial" w:cs="Arial"/>
          <w:color w:val="555555"/>
          <w:sz w:val="18"/>
          <w:szCs w:val="18"/>
        </w:rPr>
        <w:t xml:space="preserve">  |  Phone : 66528000  |  </w:t>
      </w:r>
    </w:p>
    <w:p w:rsidR="00F14AB9" w:rsidRDefault="00F14AB9" w:rsidP="00F14AB9">
      <w:pPr>
        <w:spacing w:line="270" w:lineRule="atLeast"/>
        <w:rPr>
          <w:rStyle w:val="Hyperlink"/>
        </w:rPr>
      </w:pPr>
      <w:r>
        <w:rPr>
          <w:rFonts w:ascii="Arial" w:hAnsi="Arial" w:cs="Arial"/>
          <w:color w:val="555555"/>
          <w:sz w:val="18"/>
          <w:szCs w:val="18"/>
        </w:rPr>
        <w:fldChar w:fldCharType="begin"/>
      </w:r>
      <w:r>
        <w:rPr>
          <w:rFonts w:ascii="Arial" w:hAnsi="Arial" w:cs="Arial"/>
          <w:color w:val="555555"/>
          <w:sz w:val="18"/>
          <w:szCs w:val="18"/>
        </w:rPr>
        <w:instrText xml:space="preserve"> HYPERLINK "http://www.pune.ws/know/?about=pesh-infotech" </w:instrText>
      </w:r>
      <w:r>
        <w:rPr>
          <w:rFonts w:ascii="Arial" w:hAnsi="Arial" w:cs="Arial"/>
          <w:color w:val="555555"/>
          <w:sz w:val="18"/>
          <w:szCs w:val="18"/>
        </w:rPr>
        <w:fldChar w:fldCharType="separate"/>
      </w:r>
    </w:p>
    <w:p w:rsidR="00F14AB9" w:rsidRDefault="00F14AB9" w:rsidP="00F14AB9">
      <w:pPr>
        <w:pStyle w:val="Heading2"/>
        <w:spacing w:after="90" w:line="270" w:lineRule="atLeast"/>
        <w:rPr>
          <w:sz w:val="21"/>
          <w:szCs w:val="21"/>
        </w:rPr>
      </w:pPr>
      <w:proofErr w:type="spellStart"/>
      <w:r>
        <w:rPr>
          <w:color w:val="3333CC"/>
          <w:sz w:val="21"/>
          <w:szCs w:val="21"/>
        </w:rPr>
        <w:t>Pesh-Infotech</w:t>
      </w:r>
      <w:proofErr w:type="spellEnd"/>
      <w:r>
        <w:rPr>
          <w:color w:val="3333CC"/>
          <w:sz w:val="21"/>
          <w:szCs w:val="21"/>
        </w:rPr>
        <w:t xml:space="preserve"> Pvt. Ltd. </w:t>
      </w:r>
      <w:proofErr w:type="spellStart"/>
      <w:r>
        <w:rPr>
          <w:color w:val="3333CC"/>
          <w:sz w:val="21"/>
          <w:szCs w:val="21"/>
        </w:rPr>
        <w:t>Pune</w:t>
      </w:r>
      <w:proofErr w:type="spellEnd"/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fldChar w:fldCharType="end"/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proofErr w:type="spellStart"/>
      <w:r>
        <w:rPr>
          <w:rFonts w:ascii="Arial" w:hAnsi="Arial" w:cs="Arial"/>
          <w:color w:val="555555"/>
          <w:sz w:val="18"/>
          <w:szCs w:val="18"/>
        </w:rPr>
        <w:t>Pesh-Infotech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is claimed to be providing corporate training of SAP R/3 in technical &amp; functional modules. It is also claimed to be into SAP R/3 offshore development of ABAP/4 &amp; implementation.</w:t>
      </w:r>
      <w:hyperlink r:id="rId91" w:history="1">
        <w:r>
          <w:rPr>
            <w:rStyle w:val="Hyperlink"/>
            <w:rFonts w:ascii="Arial" w:hAnsi="Arial" w:cs="Arial"/>
            <w:sz w:val="18"/>
            <w:szCs w:val="18"/>
          </w:rPr>
          <w:t xml:space="preserve"> .. </w:t>
        </w:r>
        <w:proofErr w:type="gramStart"/>
        <w:r>
          <w:rPr>
            <w:rStyle w:val="Hyperlink"/>
            <w:rFonts w:ascii="Arial" w:hAnsi="Arial" w:cs="Arial"/>
            <w:sz w:val="18"/>
            <w:szCs w:val="18"/>
          </w:rPr>
          <w:t>more</w:t>
        </w:r>
        <w:proofErr w:type="gramEnd"/>
        <w:r>
          <w:rPr>
            <w:rStyle w:val="Hyperlink"/>
            <w:rFonts w:ascii="Arial" w:hAnsi="Arial" w:cs="Arial"/>
            <w:sz w:val="18"/>
            <w:szCs w:val="18"/>
          </w:rPr>
          <w:t xml:space="preserve"> details</w:t>
        </w:r>
      </w:hyperlink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hyperlink r:id="rId92" w:tgtFrame="_blank" w:history="1">
        <w:r>
          <w:rPr>
            <w:rStyle w:val="Hyperlink"/>
            <w:rFonts w:ascii="Arial" w:hAnsi="Arial" w:cs="Arial"/>
            <w:sz w:val="18"/>
            <w:szCs w:val="18"/>
          </w:rPr>
          <w:t>Visit Website</w:t>
        </w:r>
      </w:hyperlink>
      <w:r>
        <w:rPr>
          <w:rFonts w:ascii="Arial" w:hAnsi="Arial" w:cs="Arial"/>
          <w:color w:val="555555"/>
          <w:sz w:val="18"/>
          <w:szCs w:val="18"/>
        </w:rPr>
        <w:t xml:space="preserve">  |</w:t>
      </w:r>
      <w:proofErr w:type="gramStart"/>
      <w:r>
        <w:rPr>
          <w:rFonts w:ascii="Arial" w:hAnsi="Arial" w:cs="Arial"/>
          <w:color w:val="555555"/>
          <w:sz w:val="18"/>
          <w:szCs w:val="18"/>
        </w:rPr>
        <w:t xml:space="preserve">  </w:t>
      </w:r>
      <w:proofErr w:type="gramEnd"/>
      <w:r>
        <w:rPr>
          <w:rFonts w:ascii="Arial" w:hAnsi="Arial" w:cs="Arial"/>
          <w:color w:val="555555"/>
          <w:sz w:val="18"/>
          <w:szCs w:val="18"/>
        </w:rPr>
        <w:fldChar w:fldCharType="begin"/>
      </w:r>
      <w:r>
        <w:rPr>
          <w:rFonts w:ascii="Arial" w:hAnsi="Arial" w:cs="Arial"/>
          <w:color w:val="555555"/>
          <w:sz w:val="18"/>
          <w:szCs w:val="18"/>
        </w:rPr>
        <w:instrText xml:space="preserve"> HYPERLINK "http://www.pune.ws/in/eml.asp?e=pesh-infotech" </w:instrText>
      </w:r>
      <w:r>
        <w:rPr>
          <w:rFonts w:ascii="Arial" w:hAnsi="Arial" w:cs="Arial"/>
          <w:color w:val="555555"/>
          <w:sz w:val="18"/>
          <w:szCs w:val="18"/>
        </w:rPr>
        <w:fldChar w:fldCharType="separate"/>
      </w:r>
      <w:r>
        <w:rPr>
          <w:rStyle w:val="Hyperlink"/>
          <w:rFonts w:ascii="Arial" w:hAnsi="Arial" w:cs="Arial"/>
          <w:sz w:val="18"/>
          <w:szCs w:val="18"/>
        </w:rPr>
        <w:t>Email</w:t>
      </w:r>
      <w:r>
        <w:rPr>
          <w:rFonts w:ascii="Arial" w:hAnsi="Arial" w:cs="Arial"/>
          <w:color w:val="555555"/>
          <w:sz w:val="18"/>
          <w:szCs w:val="18"/>
        </w:rPr>
        <w:fldChar w:fldCharType="end"/>
      </w:r>
      <w:r>
        <w:rPr>
          <w:rFonts w:ascii="Arial" w:hAnsi="Arial" w:cs="Arial"/>
          <w:color w:val="555555"/>
          <w:sz w:val="18"/>
          <w:szCs w:val="18"/>
        </w:rPr>
        <w:t xml:space="preserve">  |  Phone : 9890388974  |  </w:t>
      </w:r>
    </w:p>
    <w:p w:rsidR="00F14AB9" w:rsidRDefault="00F14AB9" w:rsidP="00F14AB9">
      <w:pPr>
        <w:spacing w:line="270" w:lineRule="atLeast"/>
        <w:rPr>
          <w:rStyle w:val="Hyperlink"/>
        </w:rPr>
      </w:pPr>
      <w:r>
        <w:rPr>
          <w:rFonts w:ascii="Arial" w:hAnsi="Arial" w:cs="Arial"/>
          <w:color w:val="555555"/>
          <w:sz w:val="18"/>
          <w:szCs w:val="18"/>
        </w:rPr>
        <w:fldChar w:fldCharType="begin"/>
      </w:r>
      <w:r>
        <w:rPr>
          <w:rFonts w:ascii="Arial" w:hAnsi="Arial" w:cs="Arial"/>
          <w:color w:val="555555"/>
          <w:sz w:val="18"/>
          <w:szCs w:val="18"/>
        </w:rPr>
        <w:instrText xml:space="preserve"> HYPERLINK "http://www.pune.ws/know/?about=digital-group-infotech" </w:instrText>
      </w:r>
      <w:r>
        <w:rPr>
          <w:rFonts w:ascii="Arial" w:hAnsi="Arial" w:cs="Arial"/>
          <w:color w:val="555555"/>
          <w:sz w:val="18"/>
          <w:szCs w:val="18"/>
        </w:rPr>
        <w:fldChar w:fldCharType="separate"/>
      </w:r>
    </w:p>
    <w:p w:rsidR="00F14AB9" w:rsidRDefault="00F14AB9" w:rsidP="00F14AB9">
      <w:pPr>
        <w:pStyle w:val="Heading2"/>
        <w:spacing w:after="90" w:line="270" w:lineRule="atLeast"/>
        <w:rPr>
          <w:sz w:val="21"/>
          <w:szCs w:val="21"/>
        </w:rPr>
      </w:pPr>
      <w:r>
        <w:rPr>
          <w:color w:val="3333CC"/>
          <w:sz w:val="21"/>
          <w:szCs w:val="21"/>
        </w:rPr>
        <w:t xml:space="preserve">Digital Group InfoTech Pvt. Ltd, </w:t>
      </w:r>
      <w:proofErr w:type="spellStart"/>
      <w:r>
        <w:rPr>
          <w:color w:val="3333CC"/>
          <w:sz w:val="21"/>
          <w:szCs w:val="21"/>
        </w:rPr>
        <w:t>Pune</w:t>
      </w:r>
      <w:proofErr w:type="spellEnd"/>
      <w:r>
        <w:rPr>
          <w:color w:val="3333CC"/>
          <w:sz w:val="21"/>
          <w:szCs w:val="21"/>
        </w:rPr>
        <w:t xml:space="preserve"> India</w:t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fldChar w:fldCharType="end"/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 xml:space="preserve">IT Company with Delivery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center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in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Hinjewadi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Pune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color w:val="555555"/>
          <w:sz w:val="18"/>
          <w:szCs w:val="18"/>
        </w:rPr>
        <w:t>Headquarter :</w:t>
      </w:r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 The Digital Group in Princeton, NJ, USA.</w:t>
      </w:r>
      <w:hyperlink r:id="rId93" w:history="1">
        <w:r>
          <w:rPr>
            <w:rStyle w:val="Hyperlink"/>
            <w:rFonts w:ascii="Arial" w:hAnsi="Arial" w:cs="Arial"/>
            <w:sz w:val="18"/>
            <w:szCs w:val="18"/>
          </w:rPr>
          <w:t xml:space="preserve"> .. </w:t>
        </w:r>
        <w:proofErr w:type="gramStart"/>
        <w:r>
          <w:rPr>
            <w:rStyle w:val="Hyperlink"/>
            <w:rFonts w:ascii="Arial" w:hAnsi="Arial" w:cs="Arial"/>
            <w:sz w:val="18"/>
            <w:szCs w:val="18"/>
          </w:rPr>
          <w:t>more</w:t>
        </w:r>
        <w:proofErr w:type="gramEnd"/>
        <w:r>
          <w:rPr>
            <w:rStyle w:val="Hyperlink"/>
            <w:rFonts w:ascii="Arial" w:hAnsi="Arial" w:cs="Arial"/>
            <w:sz w:val="18"/>
            <w:szCs w:val="18"/>
          </w:rPr>
          <w:t xml:space="preserve"> details</w:t>
        </w:r>
      </w:hyperlink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proofErr w:type="gramStart"/>
      <w:r>
        <w:rPr>
          <w:rFonts w:ascii="Arial" w:hAnsi="Arial" w:cs="Arial"/>
          <w:color w:val="555555"/>
          <w:sz w:val="18"/>
          <w:szCs w:val="18"/>
        </w:rPr>
        <w:t>Address :</w:t>
      </w:r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 Pyramid Building, Plot No.5 Rajeev Gandhi InfoTech Park, Phase I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Hinjewadi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Pune</w:t>
      </w:r>
      <w:proofErr w:type="spellEnd"/>
      <w:r>
        <w:rPr>
          <w:rFonts w:ascii="Arial" w:hAnsi="Arial" w:cs="Arial"/>
          <w:color w:val="555555"/>
          <w:sz w:val="18"/>
          <w:szCs w:val="18"/>
        </w:rPr>
        <w:t>. India - 411057</w:t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hyperlink r:id="rId94" w:tgtFrame="_blank" w:history="1">
        <w:r>
          <w:rPr>
            <w:rStyle w:val="Hyperlink"/>
            <w:rFonts w:ascii="Arial" w:hAnsi="Arial" w:cs="Arial"/>
            <w:sz w:val="18"/>
            <w:szCs w:val="18"/>
          </w:rPr>
          <w:t>Visit Website</w:t>
        </w:r>
      </w:hyperlink>
      <w:r>
        <w:rPr>
          <w:rFonts w:ascii="Arial" w:hAnsi="Arial" w:cs="Arial"/>
          <w:color w:val="555555"/>
          <w:sz w:val="18"/>
          <w:szCs w:val="18"/>
        </w:rPr>
        <w:t xml:space="preserve">  |</w:t>
      </w:r>
      <w:proofErr w:type="gramStart"/>
      <w:r>
        <w:rPr>
          <w:rFonts w:ascii="Arial" w:hAnsi="Arial" w:cs="Arial"/>
          <w:color w:val="555555"/>
          <w:sz w:val="18"/>
          <w:szCs w:val="18"/>
        </w:rPr>
        <w:t xml:space="preserve">  </w:t>
      </w:r>
      <w:proofErr w:type="gramEnd"/>
      <w:r>
        <w:rPr>
          <w:rFonts w:ascii="Arial" w:hAnsi="Arial" w:cs="Arial"/>
          <w:color w:val="555555"/>
          <w:sz w:val="18"/>
          <w:szCs w:val="18"/>
        </w:rPr>
        <w:fldChar w:fldCharType="begin"/>
      </w:r>
      <w:r>
        <w:rPr>
          <w:rFonts w:ascii="Arial" w:hAnsi="Arial" w:cs="Arial"/>
          <w:color w:val="555555"/>
          <w:sz w:val="18"/>
          <w:szCs w:val="18"/>
        </w:rPr>
        <w:instrText xml:space="preserve"> HYPERLINK "http://www.pune.ws/in/eml.asp?e=digital-group-infotech" </w:instrText>
      </w:r>
      <w:r>
        <w:rPr>
          <w:rFonts w:ascii="Arial" w:hAnsi="Arial" w:cs="Arial"/>
          <w:color w:val="555555"/>
          <w:sz w:val="18"/>
          <w:szCs w:val="18"/>
        </w:rPr>
        <w:fldChar w:fldCharType="separate"/>
      </w:r>
      <w:r>
        <w:rPr>
          <w:rStyle w:val="Hyperlink"/>
          <w:rFonts w:ascii="Arial" w:hAnsi="Arial" w:cs="Arial"/>
          <w:sz w:val="18"/>
          <w:szCs w:val="18"/>
        </w:rPr>
        <w:t>Email</w:t>
      </w:r>
      <w:r>
        <w:rPr>
          <w:rFonts w:ascii="Arial" w:hAnsi="Arial" w:cs="Arial"/>
          <w:color w:val="555555"/>
          <w:sz w:val="18"/>
          <w:szCs w:val="18"/>
        </w:rPr>
        <w:fldChar w:fldCharType="end"/>
      </w:r>
      <w:r>
        <w:rPr>
          <w:rFonts w:ascii="Arial" w:hAnsi="Arial" w:cs="Arial"/>
          <w:color w:val="555555"/>
          <w:sz w:val="18"/>
          <w:szCs w:val="18"/>
        </w:rPr>
        <w:t xml:space="preserve">  |  Phone : +91 20 66532251 / 22932760  |  </w:t>
      </w:r>
    </w:p>
    <w:p w:rsidR="00F14AB9" w:rsidRDefault="00F14AB9" w:rsidP="00F14AB9">
      <w:pPr>
        <w:spacing w:line="270" w:lineRule="atLeast"/>
        <w:rPr>
          <w:rStyle w:val="Hyperlink"/>
        </w:rPr>
      </w:pPr>
      <w:r>
        <w:rPr>
          <w:rFonts w:ascii="Arial" w:hAnsi="Arial" w:cs="Arial"/>
          <w:color w:val="555555"/>
          <w:sz w:val="18"/>
          <w:szCs w:val="18"/>
        </w:rPr>
        <w:fldChar w:fldCharType="begin"/>
      </w:r>
      <w:r>
        <w:rPr>
          <w:rFonts w:ascii="Arial" w:hAnsi="Arial" w:cs="Arial"/>
          <w:color w:val="555555"/>
          <w:sz w:val="18"/>
          <w:szCs w:val="18"/>
        </w:rPr>
        <w:instrText xml:space="preserve"> HYPERLINK "http://www.pune.ws/know/?about=first-insight-software-solutions" </w:instrText>
      </w:r>
      <w:r>
        <w:rPr>
          <w:rFonts w:ascii="Arial" w:hAnsi="Arial" w:cs="Arial"/>
          <w:color w:val="555555"/>
          <w:sz w:val="18"/>
          <w:szCs w:val="18"/>
        </w:rPr>
        <w:fldChar w:fldCharType="separate"/>
      </w:r>
    </w:p>
    <w:p w:rsidR="00F14AB9" w:rsidRDefault="00F14AB9" w:rsidP="00F14AB9">
      <w:pPr>
        <w:pStyle w:val="Heading2"/>
        <w:spacing w:after="90" w:line="270" w:lineRule="atLeast"/>
        <w:rPr>
          <w:sz w:val="21"/>
          <w:szCs w:val="21"/>
        </w:rPr>
      </w:pPr>
      <w:proofErr w:type="gramStart"/>
      <w:r>
        <w:rPr>
          <w:color w:val="3333CC"/>
          <w:sz w:val="21"/>
          <w:szCs w:val="21"/>
        </w:rPr>
        <w:t>FIRST INSIGHT SOFTWARE SOLUTIONS (I) PVT LTD</w:t>
      </w:r>
      <w:proofErr w:type="gramEnd"/>
      <w:r>
        <w:rPr>
          <w:color w:val="3333CC"/>
          <w:sz w:val="21"/>
          <w:szCs w:val="21"/>
        </w:rPr>
        <w:t>.</w:t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fldChar w:fldCharType="end"/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 xml:space="preserve">Practice management and EMR </w:t>
      </w:r>
      <w:proofErr w:type="gramStart"/>
      <w:r>
        <w:rPr>
          <w:rFonts w:ascii="Arial" w:hAnsi="Arial" w:cs="Arial"/>
          <w:color w:val="555555"/>
          <w:sz w:val="18"/>
          <w:szCs w:val="18"/>
        </w:rPr>
        <w:t>software company</w:t>
      </w:r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 focused on the ophthalmic market.</w:t>
      </w:r>
      <w:hyperlink r:id="rId95" w:history="1">
        <w:r>
          <w:rPr>
            <w:rStyle w:val="Hyperlink"/>
            <w:rFonts w:ascii="Arial" w:hAnsi="Arial" w:cs="Arial"/>
            <w:sz w:val="18"/>
            <w:szCs w:val="18"/>
          </w:rPr>
          <w:t xml:space="preserve"> .. </w:t>
        </w:r>
        <w:proofErr w:type="gramStart"/>
        <w:r>
          <w:rPr>
            <w:rStyle w:val="Hyperlink"/>
            <w:rFonts w:ascii="Arial" w:hAnsi="Arial" w:cs="Arial"/>
            <w:sz w:val="18"/>
            <w:szCs w:val="18"/>
          </w:rPr>
          <w:t>more</w:t>
        </w:r>
        <w:proofErr w:type="gramEnd"/>
        <w:r>
          <w:rPr>
            <w:rStyle w:val="Hyperlink"/>
            <w:rFonts w:ascii="Arial" w:hAnsi="Arial" w:cs="Arial"/>
            <w:sz w:val="18"/>
            <w:szCs w:val="18"/>
          </w:rPr>
          <w:t xml:space="preserve"> details</w:t>
        </w:r>
      </w:hyperlink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proofErr w:type="gramStart"/>
      <w:r>
        <w:rPr>
          <w:rFonts w:ascii="Arial" w:hAnsi="Arial" w:cs="Arial"/>
          <w:color w:val="555555"/>
          <w:sz w:val="18"/>
          <w:szCs w:val="18"/>
        </w:rPr>
        <w:t>Address :</w:t>
      </w:r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 INCUBATION CENTER, PLOT NO.P1, STPI,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Pune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Infotech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Park l,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Hinjewadi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Pune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- 411057</w:t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hyperlink r:id="rId96" w:tgtFrame="_blank" w:history="1">
        <w:r>
          <w:rPr>
            <w:rStyle w:val="Hyperlink"/>
            <w:rFonts w:ascii="Arial" w:hAnsi="Arial" w:cs="Arial"/>
            <w:sz w:val="18"/>
            <w:szCs w:val="18"/>
          </w:rPr>
          <w:t>Visit Website</w:t>
        </w:r>
      </w:hyperlink>
      <w:r>
        <w:rPr>
          <w:rFonts w:ascii="Arial" w:hAnsi="Arial" w:cs="Arial"/>
          <w:color w:val="555555"/>
          <w:sz w:val="18"/>
          <w:szCs w:val="18"/>
        </w:rPr>
        <w:t xml:space="preserve">  |</w:t>
      </w:r>
      <w:proofErr w:type="gramStart"/>
      <w:r>
        <w:rPr>
          <w:rFonts w:ascii="Arial" w:hAnsi="Arial" w:cs="Arial"/>
          <w:color w:val="555555"/>
          <w:sz w:val="18"/>
          <w:szCs w:val="18"/>
        </w:rPr>
        <w:t xml:space="preserve">  </w:t>
      </w:r>
      <w:proofErr w:type="gramEnd"/>
      <w:r>
        <w:rPr>
          <w:rFonts w:ascii="Arial" w:hAnsi="Arial" w:cs="Arial"/>
          <w:color w:val="555555"/>
          <w:sz w:val="18"/>
          <w:szCs w:val="18"/>
        </w:rPr>
        <w:fldChar w:fldCharType="begin"/>
      </w:r>
      <w:r>
        <w:rPr>
          <w:rFonts w:ascii="Arial" w:hAnsi="Arial" w:cs="Arial"/>
          <w:color w:val="555555"/>
          <w:sz w:val="18"/>
          <w:szCs w:val="18"/>
        </w:rPr>
        <w:instrText xml:space="preserve"> HYPERLINK "http://www.pune.ws/in/eml.asp?e=first-insight-software-solutions" </w:instrText>
      </w:r>
      <w:r>
        <w:rPr>
          <w:rFonts w:ascii="Arial" w:hAnsi="Arial" w:cs="Arial"/>
          <w:color w:val="555555"/>
          <w:sz w:val="18"/>
          <w:szCs w:val="18"/>
        </w:rPr>
        <w:fldChar w:fldCharType="separate"/>
      </w:r>
      <w:r>
        <w:rPr>
          <w:rStyle w:val="Hyperlink"/>
          <w:rFonts w:ascii="Arial" w:hAnsi="Arial" w:cs="Arial"/>
          <w:sz w:val="18"/>
          <w:szCs w:val="18"/>
        </w:rPr>
        <w:t>Email</w:t>
      </w:r>
      <w:r>
        <w:rPr>
          <w:rFonts w:ascii="Arial" w:hAnsi="Arial" w:cs="Arial"/>
          <w:color w:val="555555"/>
          <w:sz w:val="18"/>
          <w:szCs w:val="18"/>
        </w:rPr>
        <w:fldChar w:fldCharType="end"/>
      </w:r>
      <w:r>
        <w:rPr>
          <w:rFonts w:ascii="Arial" w:hAnsi="Arial" w:cs="Arial"/>
          <w:color w:val="555555"/>
          <w:sz w:val="18"/>
          <w:szCs w:val="18"/>
        </w:rPr>
        <w:t xml:space="preserve">  |  Phone : 020 22932644‎, 020 22932645‎  |  </w:t>
      </w:r>
    </w:p>
    <w:p w:rsidR="00F14AB9" w:rsidRDefault="00F14AB9" w:rsidP="00F14AB9">
      <w:pPr>
        <w:spacing w:line="270" w:lineRule="atLeast"/>
        <w:rPr>
          <w:rStyle w:val="Hyperlink"/>
        </w:rPr>
      </w:pPr>
      <w:r>
        <w:rPr>
          <w:rFonts w:ascii="Arial" w:hAnsi="Arial" w:cs="Arial"/>
          <w:color w:val="555555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color w:val="555555"/>
          <w:sz w:val="18"/>
          <w:szCs w:val="18"/>
        </w:rPr>
        <w:instrText xml:space="preserve"> HYPERLINK "http://www.pune.ws/know/?about=websym-technologies" </w:instrText>
      </w:r>
      <w:r>
        <w:rPr>
          <w:rFonts w:ascii="Arial" w:hAnsi="Arial" w:cs="Arial"/>
          <w:color w:val="555555"/>
          <w:sz w:val="18"/>
          <w:szCs w:val="18"/>
        </w:rPr>
        <w:fldChar w:fldCharType="separate"/>
      </w:r>
    </w:p>
    <w:p w:rsidR="00F14AB9" w:rsidRDefault="00F14AB9" w:rsidP="00F14AB9">
      <w:pPr>
        <w:pStyle w:val="Heading2"/>
        <w:spacing w:after="90" w:line="270" w:lineRule="atLeast"/>
        <w:rPr>
          <w:sz w:val="21"/>
          <w:szCs w:val="21"/>
        </w:rPr>
      </w:pPr>
      <w:proofErr w:type="spellStart"/>
      <w:r>
        <w:rPr>
          <w:color w:val="3333CC"/>
          <w:sz w:val="21"/>
          <w:szCs w:val="21"/>
        </w:rPr>
        <w:t>Websym</w:t>
      </w:r>
      <w:proofErr w:type="spellEnd"/>
      <w:r>
        <w:rPr>
          <w:color w:val="3333CC"/>
          <w:sz w:val="21"/>
          <w:szCs w:val="21"/>
        </w:rPr>
        <w:t xml:space="preserve"> Technologies Pvt. Ltd., </w:t>
      </w:r>
      <w:proofErr w:type="spellStart"/>
      <w:r>
        <w:rPr>
          <w:color w:val="3333CC"/>
          <w:sz w:val="21"/>
          <w:szCs w:val="21"/>
        </w:rPr>
        <w:t>Pune</w:t>
      </w:r>
      <w:proofErr w:type="spellEnd"/>
      <w:r>
        <w:rPr>
          <w:color w:val="3333CC"/>
          <w:sz w:val="21"/>
          <w:szCs w:val="21"/>
        </w:rPr>
        <w:t xml:space="preserve"> India</w:t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fldChar w:fldCharType="end"/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 xml:space="preserve">IT services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compamy</w:t>
      </w:r>
      <w:proofErr w:type="spellEnd"/>
      <w:r>
        <w:rPr>
          <w:rFonts w:ascii="Arial" w:hAnsi="Arial" w:cs="Arial"/>
          <w:color w:val="555555"/>
          <w:sz w:val="18"/>
          <w:szCs w:val="18"/>
        </w:rPr>
        <w:t>.</w:t>
      </w:r>
      <w:hyperlink r:id="rId97" w:history="1">
        <w:r>
          <w:rPr>
            <w:rStyle w:val="Hyperlink"/>
            <w:rFonts w:ascii="Arial" w:hAnsi="Arial" w:cs="Arial"/>
            <w:sz w:val="18"/>
            <w:szCs w:val="18"/>
          </w:rPr>
          <w:t xml:space="preserve"> .. </w:t>
        </w:r>
        <w:proofErr w:type="gramStart"/>
        <w:r>
          <w:rPr>
            <w:rStyle w:val="Hyperlink"/>
            <w:rFonts w:ascii="Arial" w:hAnsi="Arial" w:cs="Arial"/>
            <w:sz w:val="18"/>
            <w:szCs w:val="18"/>
          </w:rPr>
          <w:t>more</w:t>
        </w:r>
        <w:proofErr w:type="gramEnd"/>
        <w:r>
          <w:rPr>
            <w:rStyle w:val="Hyperlink"/>
            <w:rFonts w:ascii="Arial" w:hAnsi="Arial" w:cs="Arial"/>
            <w:sz w:val="18"/>
            <w:szCs w:val="18"/>
          </w:rPr>
          <w:t xml:space="preserve"> details</w:t>
        </w:r>
      </w:hyperlink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proofErr w:type="gramStart"/>
      <w:r>
        <w:rPr>
          <w:rFonts w:ascii="Arial" w:hAnsi="Arial" w:cs="Arial"/>
          <w:color w:val="555555"/>
          <w:sz w:val="18"/>
          <w:szCs w:val="18"/>
        </w:rPr>
        <w:t>Address :</w:t>
      </w:r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 Plot no. 34/2, Rajiv Gandhi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Infotech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Park - Phase 1,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Hinjewadi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Pune</w:t>
      </w:r>
      <w:proofErr w:type="spellEnd"/>
      <w:r>
        <w:rPr>
          <w:rFonts w:ascii="Arial" w:hAnsi="Arial" w:cs="Arial"/>
          <w:color w:val="555555"/>
          <w:sz w:val="18"/>
          <w:szCs w:val="18"/>
        </w:rPr>
        <w:t>. India - 411027</w:t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hyperlink r:id="rId98" w:tgtFrame="_blank" w:history="1">
        <w:r>
          <w:rPr>
            <w:rStyle w:val="Hyperlink"/>
            <w:rFonts w:ascii="Arial" w:hAnsi="Arial" w:cs="Arial"/>
            <w:sz w:val="18"/>
            <w:szCs w:val="18"/>
          </w:rPr>
          <w:t>Visit Website</w:t>
        </w:r>
      </w:hyperlink>
      <w:r>
        <w:rPr>
          <w:rFonts w:ascii="Arial" w:hAnsi="Arial" w:cs="Arial"/>
          <w:color w:val="555555"/>
          <w:sz w:val="18"/>
          <w:szCs w:val="18"/>
        </w:rPr>
        <w:t xml:space="preserve">  |</w:t>
      </w:r>
      <w:proofErr w:type="gramStart"/>
      <w:r>
        <w:rPr>
          <w:rFonts w:ascii="Arial" w:hAnsi="Arial" w:cs="Arial"/>
          <w:color w:val="555555"/>
          <w:sz w:val="18"/>
          <w:szCs w:val="18"/>
        </w:rPr>
        <w:t xml:space="preserve">  </w:t>
      </w:r>
      <w:proofErr w:type="gramEnd"/>
      <w:r>
        <w:rPr>
          <w:rFonts w:ascii="Arial" w:hAnsi="Arial" w:cs="Arial"/>
          <w:color w:val="555555"/>
          <w:sz w:val="18"/>
          <w:szCs w:val="18"/>
        </w:rPr>
        <w:fldChar w:fldCharType="begin"/>
      </w:r>
      <w:r>
        <w:rPr>
          <w:rFonts w:ascii="Arial" w:hAnsi="Arial" w:cs="Arial"/>
          <w:color w:val="555555"/>
          <w:sz w:val="18"/>
          <w:szCs w:val="18"/>
        </w:rPr>
        <w:instrText xml:space="preserve"> HYPERLINK "http://www.pune.ws/in/eml.asp?e=websym-technologies" </w:instrText>
      </w:r>
      <w:r>
        <w:rPr>
          <w:rFonts w:ascii="Arial" w:hAnsi="Arial" w:cs="Arial"/>
          <w:color w:val="555555"/>
          <w:sz w:val="18"/>
          <w:szCs w:val="18"/>
        </w:rPr>
        <w:fldChar w:fldCharType="separate"/>
      </w:r>
      <w:r>
        <w:rPr>
          <w:rStyle w:val="Hyperlink"/>
          <w:rFonts w:ascii="Arial" w:hAnsi="Arial" w:cs="Arial"/>
          <w:sz w:val="18"/>
          <w:szCs w:val="18"/>
        </w:rPr>
        <w:t>Email</w:t>
      </w:r>
      <w:r>
        <w:rPr>
          <w:rFonts w:ascii="Arial" w:hAnsi="Arial" w:cs="Arial"/>
          <w:color w:val="555555"/>
          <w:sz w:val="18"/>
          <w:szCs w:val="18"/>
        </w:rPr>
        <w:fldChar w:fldCharType="end"/>
      </w:r>
      <w:r>
        <w:rPr>
          <w:rFonts w:ascii="Arial" w:hAnsi="Arial" w:cs="Arial"/>
          <w:color w:val="555555"/>
          <w:sz w:val="18"/>
          <w:szCs w:val="18"/>
        </w:rPr>
        <w:t xml:space="preserve">  |  Phone : +91 (20) 66143400  |  </w:t>
      </w:r>
    </w:p>
    <w:p w:rsidR="00F14AB9" w:rsidRDefault="00F14AB9" w:rsidP="00F14AB9">
      <w:pPr>
        <w:spacing w:line="270" w:lineRule="atLeast"/>
        <w:rPr>
          <w:rStyle w:val="Hyperlink"/>
        </w:rPr>
      </w:pPr>
      <w:r>
        <w:rPr>
          <w:rFonts w:ascii="Arial" w:hAnsi="Arial" w:cs="Arial"/>
          <w:color w:val="555555"/>
          <w:sz w:val="18"/>
          <w:szCs w:val="18"/>
        </w:rPr>
        <w:fldChar w:fldCharType="begin"/>
      </w:r>
      <w:r>
        <w:rPr>
          <w:rFonts w:ascii="Arial" w:hAnsi="Arial" w:cs="Arial"/>
          <w:color w:val="555555"/>
          <w:sz w:val="18"/>
          <w:szCs w:val="18"/>
        </w:rPr>
        <w:instrText xml:space="preserve"> HYPERLINK "http://www.pune.ws/know/?about=starent-networks" </w:instrText>
      </w:r>
      <w:r>
        <w:rPr>
          <w:rFonts w:ascii="Arial" w:hAnsi="Arial" w:cs="Arial"/>
          <w:color w:val="555555"/>
          <w:sz w:val="18"/>
          <w:szCs w:val="18"/>
        </w:rPr>
        <w:fldChar w:fldCharType="separate"/>
      </w:r>
    </w:p>
    <w:p w:rsidR="00F14AB9" w:rsidRDefault="00F14AB9" w:rsidP="00F14AB9">
      <w:pPr>
        <w:pStyle w:val="Heading2"/>
        <w:spacing w:after="90" w:line="270" w:lineRule="atLeast"/>
        <w:rPr>
          <w:sz w:val="21"/>
          <w:szCs w:val="21"/>
        </w:rPr>
      </w:pPr>
      <w:proofErr w:type="spellStart"/>
      <w:proofErr w:type="gramStart"/>
      <w:r>
        <w:rPr>
          <w:color w:val="3333CC"/>
          <w:sz w:val="21"/>
          <w:szCs w:val="21"/>
        </w:rPr>
        <w:t>Starent</w:t>
      </w:r>
      <w:proofErr w:type="spellEnd"/>
      <w:r>
        <w:rPr>
          <w:color w:val="3333CC"/>
          <w:sz w:val="21"/>
          <w:szCs w:val="21"/>
        </w:rPr>
        <w:t xml:space="preserve"> Networks (India) Pvt. Ltd</w:t>
      </w:r>
      <w:proofErr w:type="gramEnd"/>
      <w:r>
        <w:rPr>
          <w:color w:val="3333CC"/>
          <w:sz w:val="21"/>
          <w:szCs w:val="21"/>
        </w:rPr>
        <w:t>.</w:t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fldChar w:fldCharType="end"/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proofErr w:type="spellStart"/>
      <w:r>
        <w:rPr>
          <w:rFonts w:ascii="Arial" w:hAnsi="Arial" w:cs="Arial"/>
          <w:color w:val="555555"/>
          <w:sz w:val="18"/>
          <w:szCs w:val="18"/>
        </w:rPr>
        <w:t>Starent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Networks is provider of infrastructure solutions that enable mobile operators to deliver multimedia services to their subscribers.</w:t>
      </w:r>
      <w:hyperlink r:id="rId99" w:history="1">
        <w:r>
          <w:rPr>
            <w:rStyle w:val="Hyperlink"/>
            <w:rFonts w:ascii="Arial" w:hAnsi="Arial" w:cs="Arial"/>
            <w:sz w:val="18"/>
            <w:szCs w:val="18"/>
          </w:rPr>
          <w:t xml:space="preserve"> .. </w:t>
        </w:r>
        <w:proofErr w:type="gramStart"/>
        <w:r>
          <w:rPr>
            <w:rStyle w:val="Hyperlink"/>
            <w:rFonts w:ascii="Arial" w:hAnsi="Arial" w:cs="Arial"/>
            <w:sz w:val="18"/>
            <w:szCs w:val="18"/>
          </w:rPr>
          <w:t>more</w:t>
        </w:r>
        <w:proofErr w:type="gramEnd"/>
        <w:r>
          <w:rPr>
            <w:rStyle w:val="Hyperlink"/>
            <w:rFonts w:ascii="Arial" w:hAnsi="Arial" w:cs="Arial"/>
            <w:sz w:val="18"/>
            <w:szCs w:val="18"/>
          </w:rPr>
          <w:t xml:space="preserve"> details</w:t>
        </w:r>
      </w:hyperlink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proofErr w:type="gramStart"/>
      <w:r>
        <w:rPr>
          <w:rFonts w:ascii="Arial" w:hAnsi="Arial" w:cs="Arial"/>
          <w:color w:val="555555"/>
          <w:sz w:val="18"/>
          <w:szCs w:val="18"/>
        </w:rPr>
        <w:t>Address :</w:t>
      </w:r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 P-17, Phase I, Rajiv Gandhi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Infotech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Park,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Hinjewadi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Pune</w:t>
      </w:r>
      <w:proofErr w:type="spellEnd"/>
      <w:r>
        <w:rPr>
          <w:rFonts w:ascii="Arial" w:hAnsi="Arial" w:cs="Arial"/>
          <w:color w:val="555555"/>
          <w:sz w:val="18"/>
          <w:szCs w:val="18"/>
        </w:rPr>
        <w:t>. India - 411057</w:t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hyperlink r:id="rId100" w:tgtFrame="_blank" w:history="1">
        <w:r>
          <w:rPr>
            <w:rStyle w:val="Hyperlink"/>
            <w:rFonts w:ascii="Arial" w:hAnsi="Arial" w:cs="Arial"/>
            <w:sz w:val="18"/>
            <w:szCs w:val="18"/>
          </w:rPr>
          <w:t>Visit Website</w:t>
        </w:r>
      </w:hyperlink>
      <w:r>
        <w:rPr>
          <w:rFonts w:ascii="Arial" w:hAnsi="Arial" w:cs="Arial"/>
          <w:color w:val="555555"/>
          <w:sz w:val="18"/>
          <w:szCs w:val="18"/>
        </w:rPr>
        <w:t xml:space="preserve">  |</w:t>
      </w:r>
      <w:proofErr w:type="gramStart"/>
      <w:r>
        <w:rPr>
          <w:rFonts w:ascii="Arial" w:hAnsi="Arial" w:cs="Arial"/>
          <w:color w:val="555555"/>
          <w:sz w:val="18"/>
          <w:szCs w:val="18"/>
        </w:rPr>
        <w:t>  Phone</w:t>
      </w:r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 : +91 20-22930100  |  </w:t>
      </w:r>
    </w:p>
    <w:p w:rsidR="00F14AB9" w:rsidRDefault="00F14AB9" w:rsidP="00F14AB9">
      <w:pPr>
        <w:spacing w:line="270" w:lineRule="atLeast"/>
        <w:rPr>
          <w:rStyle w:val="Hyperlink"/>
        </w:rPr>
      </w:pPr>
      <w:r>
        <w:rPr>
          <w:rFonts w:ascii="Arial" w:hAnsi="Arial" w:cs="Arial"/>
          <w:color w:val="555555"/>
          <w:sz w:val="18"/>
          <w:szCs w:val="18"/>
        </w:rPr>
        <w:fldChar w:fldCharType="begin"/>
      </w:r>
      <w:r>
        <w:rPr>
          <w:rFonts w:ascii="Arial" w:hAnsi="Arial" w:cs="Arial"/>
          <w:color w:val="555555"/>
          <w:sz w:val="18"/>
          <w:szCs w:val="18"/>
        </w:rPr>
        <w:instrText xml:space="preserve"> HYPERLINK "http://www.pune.ws/know/?about=tps360" </w:instrText>
      </w:r>
      <w:r>
        <w:rPr>
          <w:rFonts w:ascii="Arial" w:hAnsi="Arial" w:cs="Arial"/>
          <w:color w:val="555555"/>
          <w:sz w:val="18"/>
          <w:szCs w:val="18"/>
        </w:rPr>
        <w:fldChar w:fldCharType="separate"/>
      </w:r>
    </w:p>
    <w:p w:rsidR="00F14AB9" w:rsidRDefault="00F14AB9" w:rsidP="00F14AB9">
      <w:pPr>
        <w:pStyle w:val="Heading2"/>
        <w:spacing w:after="90" w:line="270" w:lineRule="atLeast"/>
        <w:rPr>
          <w:sz w:val="21"/>
          <w:szCs w:val="21"/>
        </w:rPr>
      </w:pPr>
      <w:r>
        <w:rPr>
          <w:color w:val="3333CC"/>
          <w:sz w:val="21"/>
          <w:szCs w:val="21"/>
        </w:rPr>
        <w:t>TPS360°</w:t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fldChar w:fldCharType="end"/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TPS360° provides People, Technology, and Solutions. Company provides recruitment software.</w:t>
      </w:r>
      <w:hyperlink r:id="rId101" w:history="1">
        <w:r>
          <w:rPr>
            <w:rStyle w:val="Hyperlink"/>
            <w:rFonts w:ascii="Arial" w:hAnsi="Arial" w:cs="Arial"/>
            <w:sz w:val="18"/>
            <w:szCs w:val="18"/>
          </w:rPr>
          <w:t xml:space="preserve"> .. </w:t>
        </w:r>
        <w:proofErr w:type="gramStart"/>
        <w:r>
          <w:rPr>
            <w:rStyle w:val="Hyperlink"/>
            <w:rFonts w:ascii="Arial" w:hAnsi="Arial" w:cs="Arial"/>
            <w:sz w:val="18"/>
            <w:szCs w:val="18"/>
          </w:rPr>
          <w:t>more</w:t>
        </w:r>
        <w:proofErr w:type="gramEnd"/>
        <w:r>
          <w:rPr>
            <w:rStyle w:val="Hyperlink"/>
            <w:rFonts w:ascii="Arial" w:hAnsi="Arial" w:cs="Arial"/>
            <w:sz w:val="18"/>
            <w:szCs w:val="18"/>
          </w:rPr>
          <w:t xml:space="preserve"> details</w:t>
        </w:r>
      </w:hyperlink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proofErr w:type="gramStart"/>
      <w:r>
        <w:rPr>
          <w:rFonts w:ascii="Arial" w:hAnsi="Arial" w:cs="Arial"/>
          <w:color w:val="555555"/>
          <w:sz w:val="18"/>
          <w:szCs w:val="18"/>
        </w:rPr>
        <w:t>Address :</w:t>
      </w:r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Hinjewadi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Ph 1,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Pune</w:t>
      </w:r>
      <w:proofErr w:type="spellEnd"/>
      <w:r>
        <w:rPr>
          <w:rFonts w:ascii="Arial" w:hAnsi="Arial" w:cs="Arial"/>
          <w:color w:val="555555"/>
          <w:sz w:val="18"/>
          <w:szCs w:val="18"/>
        </w:rPr>
        <w:t>, Maharashtra - 411057</w:t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hyperlink r:id="rId102" w:tgtFrame="_blank" w:history="1">
        <w:r>
          <w:rPr>
            <w:rStyle w:val="Hyperlink"/>
            <w:rFonts w:ascii="Arial" w:hAnsi="Arial" w:cs="Arial"/>
            <w:sz w:val="18"/>
            <w:szCs w:val="18"/>
          </w:rPr>
          <w:t>Visit Website</w:t>
        </w:r>
      </w:hyperlink>
      <w:r>
        <w:rPr>
          <w:rFonts w:ascii="Arial" w:hAnsi="Arial" w:cs="Arial"/>
          <w:color w:val="555555"/>
          <w:sz w:val="18"/>
          <w:szCs w:val="18"/>
        </w:rPr>
        <w:t xml:space="preserve">  |</w:t>
      </w:r>
      <w:proofErr w:type="gramStart"/>
      <w:r>
        <w:rPr>
          <w:rFonts w:ascii="Arial" w:hAnsi="Arial" w:cs="Arial"/>
          <w:color w:val="555555"/>
          <w:sz w:val="18"/>
          <w:szCs w:val="18"/>
        </w:rPr>
        <w:t xml:space="preserve">  </w:t>
      </w:r>
      <w:proofErr w:type="gramEnd"/>
      <w:r>
        <w:rPr>
          <w:rFonts w:ascii="Arial" w:hAnsi="Arial" w:cs="Arial"/>
          <w:color w:val="555555"/>
          <w:sz w:val="18"/>
          <w:szCs w:val="18"/>
        </w:rPr>
        <w:fldChar w:fldCharType="begin"/>
      </w:r>
      <w:r>
        <w:rPr>
          <w:rFonts w:ascii="Arial" w:hAnsi="Arial" w:cs="Arial"/>
          <w:color w:val="555555"/>
          <w:sz w:val="18"/>
          <w:szCs w:val="18"/>
        </w:rPr>
        <w:instrText xml:space="preserve"> HYPERLINK "http://www.pune.ws/in/eml.asp?e=tps360" </w:instrText>
      </w:r>
      <w:r>
        <w:rPr>
          <w:rFonts w:ascii="Arial" w:hAnsi="Arial" w:cs="Arial"/>
          <w:color w:val="555555"/>
          <w:sz w:val="18"/>
          <w:szCs w:val="18"/>
        </w:rPr>
        <w:fldChar w:fldCharType="separate"/>
      </w:r>
      <w:r>
        <w:rPr>
          <w:rStyle w:val="Hyperlink"/>
          <w:rFonts w:ascii="Arial" w:hAnsi="Arial" w:cs="Arial"/>
          <w:sz w:val="18"/>
          <w:szCs w:val="18"/>
        </w:rPr>
        <w:t>Email</w:t>
      </w:r>
      <w:r>
        <w:rPr>
          <w:rFonts w:ascii="Arial" w:hAnsi="Arial" w:cs="Arial"/>
          <w:color w:val="555555"/>
          <w:sz w:val="18"/>
          <w:szCs w:val="18"/>
        </w:rPr>
        <w:fldChar w:fldCharType="end"/>
      </w:r>
      <w:r>
        <w:rPr>
          <w:rFonts w:ascii="Arial" w:hAnsi="Arial" w:cs="Arial"/>
          <w:color w:val="555555"/>
          <w:sz w:val="18"/>
          <w:szCs w:val="18"/>
        </w:rPr>
        <w:t xml:space="preserve">  |  Phone : 09923258302  |  </w:t>
      </w:r>
    </w:p>
    <w:p w:rsidR="00F14AB9" w:rsidRDefault="00F14AB9" w:rsidP="00F14AB9">
      <w:pPr>
        <w:spacing w:line="270" w:lineRule="atLeast"/>
        <w:rPr>
          <w:rStyle w:val="Hyperlink"/>
        </w:rPr>
      </w:pPr>
      <w:r>
        <w:rPr>
          <w:rFonts w:ascii="Arial" w:hAnsi="Arial" w:cs="Arial"/>
          <w:color w:val="555555"/>
          <w:sz w:val="18"/>
          <w:szCs w:val="18"/>
        </w:rPr>
        <w:fldChar w:fldCharType="begin"/>
      </w:r>
      <w:r>
        <w:rPr>
          <w:rFonts w:ascii="Arial" w:hAnsi="Arial" w:cs="Arial"/>
          <w:color w:val="555555"/>
          <w:sz w:val="18"/>
          <w:szCs w:val="18"/>
        </w:rPr>
        <w:instrText xml:space="preserve"> HYPERLINK "http://www.pune.ws/know/?about=clogeny-technologies" </w:instrText>
      </w:r>
      <w:r>
        <w:rPr>
          <w:rFonts w:ascii="Arial" w:hAnsi="Arial" w:cs="Arial"/>
          <w:color w:val="555555"/>
          <w:sz w:val="18"/>
          <w:szCs w:val="18"/>
        </w:rPr>
        <w:fldChar w:fldCharType="separate"/>
      </w:r>
    </w:p>
    <w:p w:rsidR="00F14AB9" w:rsidRDefault="00F14AB9" w:rsidP="00F14AB9">
      <w:pPr>
        <w:pStyle w:val="Heading2"/>
        <w:spacing w:after="90" w:line="270" w:lineRule="atLeast"/>
        <w:rPr>
          <w:sz w:val="21"/>
          <w:szCs w:val="21"/>
        </w:rPr>
      </w:pPr>
      <w:proofErr w:type="spellStart"/>
      <w:r>
        <w:rPr>
          <w:color w:val="3333CC"/>
          <w:sz w:val="21"/>
          <w:szCs w:val="21"/>
        </w:rPr>
        <w:t>Clogeny</w:t>
      </w:r>
      <w:proofErr w:type="spellEnd"/>
      <w:r>
        <w:rPr>
          <w:color w:val="3333CC"/>
          <w:sz w:val="21"/>
          <w:szCs w:val="21"/>
        </w:rPr>
        <w:t xml:space="preserve"> Technologies</w:t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fldChar w:fldCharType="end"/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proofErr w:type="gramStart"/>
      <w:r>
        <w:rPr>
          <w:rFonts w:ascii="Arial" w:hAnsi="Arial" w:cs="Arial"/>
          <w:color w:val="555555"/>
          <w:sz w:val="18"/>
          <w:szCs w:val="18"/>
        </w:rPr>
        <w:t>Offers software development and outsourcing services.</w:t>
      </w:r>
      <w:proofErr w:type="gramEnd"/>
      <w:r>
        <w:rPr>
          <w:rFonts w:ascii="Arial" w:hAnsi="Arial" w:cs="Arial"/>
          <w:color w:val="555555"/>
          <w:sz w:val="18"/>
          <w:szCs w:val="18"/>
        </w:rPr>
        <w:fldChar w:fldCharType="begin"/>
      </w:r>
      <w:r>
        <w:rPr>
          <w:rFonts w:ascii="Arial" w:hAnsi="Arial" w:cs="Arial"/>
          <w:color w:val="555555"/>
          <w:sz w:val="18"/>
          <w:szCs w:val="18"/>
        </w:rPr>
        <w:instrText xml:space="preserve"> HYPERLINK "http://www.pune.ws/know/?about=clogeny-technologies" </w:instrText>
      </w:r>
      <w:r>
        <w:rPr>
          <w:rFonts w:ascii="Arial" w:hAnsi="Arial" w:cs="Arial"/>
          <w:color w:val="555555"/>
          <w:sz w:val="18"/>
          <w:szCs w:val="18"/>
        </w:rPr>
        <w:fldChar w:fldCharType="separate"/>
      </w:r>
      <w:r>
        <w:rPr>
          <w:rStyle w:val="Hyperlink"/>
          <w:rFonts w:ascii="Arial" w:hAnsi="Arial" w:cs="Arial"/>
          <w:sz w:val="18"/>
          <w:szCs w:val="18"/>
        </w:rPr>
        <w:t xml:space="preserve"> .. </w:t>
      </w:r>
      <w:proofErr w:type="gramStart"/>
      <w:r>
        <w:rPr>
          <w:rStyle w:val="Hyperlink"/>
          <w:rFonts w:ascii="Arial" w:hAnsi="Arial" w:cs="Arial"/>
          <w:sz w:val="18"/>
          <w:szCs w:val="18"/>
        </w:rPr>
        <w:t>more</w:t>
      </w:r>
      <w:proofErr w:type="gramEnd"/>
      <w:r>
        <w:rPr>
          <w:rStyle w:val="Hyperlink"/>
          <w:rFonts w:ascii="Arial" w:hAnsi="Arial" w:cs="Arial"/>
          <w:sz w:val="18"/>
          <w:szCs w:val="18"/>
        </w:rPr>
        <w:t xml:space="preserve"> details</w:t>
      </w:r>
      <w:r>
        <w:rPr>
          <w:rFonts w:ascii="Arial" w:hAnsi="Arial" w:cs="Arial"/>
          <w:color w:val="555555"/>
          <w:sz w:val="18"/>
          <w:szCs w:val="18"/>
        </w:rPr>
        <w:fldChar w:fldCharType="end"/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proofErr w:type="gramStart"/>
      <w:r>
        <w:rPr>
          <w:rFonts w:ascii="Arial" w:hAnsi="Arial" w:cs="Arial"/>
          <w:color w:val="555555"/>
          <w:sz w:val="18"/>
          <w:szCs w:val="18"/>
        </w:rPr>
        <w:t>Address :</w:t>
      </w:r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 Plot no. 34/2, Rajiv Gandhi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Infotech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Park – Phase 1,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Hinjewadi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Pune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– India - 411057</w:t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hyperlink r:id="rId103" w:tgtFrame="_blank" w:history="1">
        <w:r>
          <w:rPr>
            <w:rStyle w:val="Hyperlink"/>
            <w:rFonts w:ascii="Arial" w:hAnsi="Arial" w:cs="Arial"/>
            <w:sz w:val="18"/>
            <w:szCs w:val="18"/>
          </w:rPr>
          <w:t>Visit Website</w:t>
        </w:r>
      </w:hyperlink>
      <w:r>
        <w:rPr>
          <w:rFonts w:ascii="Arial" w:hAnsi="Arial" w:cs="Arial"/>
          <w:color w:val="555555"/>
          <w:sz w:val="18"/>
          <w:szCs w:val="18"/>
        </w:rPr>
        <w:t xml:space="preserve">  |</w:t>
      </w:r>
      <w:proofErr w:type="gramStart"/>
      <w:r>
        <w:rPr>
          <w:rFonts w:ascii="Arial" w:hAnsi="Arial" w:cs="Arial"/>
          <w:color w:val="555555"/>
          <w:sz w:val="18"/>
          <w:szCs w:val="18"/>
        </w:rPr>
        <w:t xml:space="preserve">  </w:t>
      </w:r>
      <w:proofErr w:type="gramEnd"/>
      <w:r>
        <w:rPr>
          <w:rFonts w:ascii="Arial" w:hAnsi="Arial" w:cs="Arial"/>
          <w:color w:val="555555"/>
          <w:sz w:val="18"/>
          <w:szCs w:val="18"/>
        </w:rPr>
        <w:fldChar w:fldCharType="begin"/>
      </w:r>
      <w:r>
        <w:rPr>
          <w:rFonts w:ascii="Arial" w:hAnsi="Arial" w:cs="Arial"/>
          <w:color w:val="555555"/>
          <w:sz w:val="18"/>
          <w:szCs w:val="18"/>
        </w:rPr>
        <w:instrText xml:space="preserve"> HYPERLINK "http://www.pune.ws/in/eml.asp?e=clogeny-technologies" </w:instrText>
      </w:r>
      <w:r>
        <w:rPr>
          <w:rFonts w:ascii="Arial" w:hAnsi="Arial" w:cs="Arial"/>
          <w:color w:val="555555"/>
          <w:sz w:val="18"/>
          <w:szCs w:val="18"/>
        </w:rPr>
        <w:fldChar w:fldCharType="separate"/>
      </w:r>
      <w:r>
        <w:rPr>
          <w:rStyle w:val="Hyperlink"/>
          <w:rFonts w:ascii="Arial" w:hAnsi="Arial" w:cs="Arial"/>
          <w:sz w:val="18"/>
          <w:szCs w:val="18"/>
        </w:rPr>
        <w:t>Email</w:t>
      </w:r>
      <w:r>
        <w:rPr>
          <w:rFonts w:ascii="Arial" w:hAnsi="Arial" w:cs="Arial"/>
          <w:color w:val="555555"/>
          <w:sz w:val="18"/>
          <w:szCs w:val="18"/>
        </w:rPr>
        <w:fldChar w:fldCharType="end"/>
      </w:r>
      <w:r>
        <w:rPr>
          <w:rFonts w:ascii="Arial" w:hAnsi="Arial" w:cs="Arial"/>
          <w:color w:val="555555"/>
          <w:sz w:val="18"/>
          <w:szCs w:val="18"/>
        </w:rPr>
        <w:t xml:space="preserve">  |  Phone : +91-9890361223  |  </w:t>
      </w:r>
    </w:p>
    <w:p w:rsidR="00F14AB9" w:rsidRDefault="00F14AB9" w:rsidP="00F14AB9">
      <w:pPr>
        <w:spacing w:line="270" w:lineRule="atLeast"/>
        <w:rPr>
          <w:rStyle w:val="Hyperlink"/>
        </w:rPr>
      </w:pPr>
      <w:r>
        <w:rPr>
          <w:rFonts w:ascii="Arial" w:hAnsi="Arial" w:cs="Arial"/>
          <w:color w:val="555555"/>
          <w:sz w:val="18"/>
          <w:szCs w:val="18"/>
        </w:rPr>
        <w:fldChar w:fldCharType="begin"/>
      </w:r>
      <w:r>
        <w:rPr>
          <w:rFonts w:ascii="Arial" w:hAnsi="Arial" w:cs="Arial"/>
          <w:color w:val="555555"/>
          <w:sz w:val="18"/>
          <w:szCs w:val="18"/>
        </w:rPr>
        <w:instrText xml:space="preserve"> HYPERLINK "http://www.pune.ws/know/?about=affinity-express" </w:instrText>
      </w:r>
      <w:r>
        <w:rPr>
          <w:rFonts w:ascii="Arial" w:hAnsi="Arial" w:cs="Arial"/>
          <w:color w:val="555555"/>
          <w:sz w:val="18"/>
          <w:szCs w:val="18"/>
        </w:rPr>
        <w:fldChar w:fldCharType="separate"/>
      </w:r>
    </w:p>
    <w:p w:rsidR="00F14AB9" w:rsidRDefault="00F14AB9" w:rsidP="00F14AB9">
      <w:pPr>
        <w:pStyle w:val="Heading2"/>
        <w:spacing w:after="90" w:line="270" w:lineRule="atLeast"/>
        <w:rPr>
          <w:sz w:val="21"/>
          <w:szCs w:val="21"/>
        </w:rPr>
      </w:pPr>
      <w:r>
        <w:rPr>
          <w:color w:val="3333CC"/>
          <w:sz w:val="21"/>
          <w:szCs w:val="21"/>
        </w:rPr>
        <w:t xml:space="preserve">Affinity Express, </w:t>
      </w:r>
      <w:proofErr w:type="spellStart"/>
      <w:r>
        <w:rPr>
          <w:color w:val="3333CC"/>
          <w:sz w:val="21"/>
          <w:szCs w:val="21"/>
        </w:rPr>
        <w:t>Pune</w:t>
      </w:r>
      <w:proofErr w:type="spellEnd"/>
      <w:r>
        <w:rPr>
          <w:color w:val="3333CC"/>
          <w:sz w:val="21"/>
          <w:szCs w:val="21"/>
        </w:rPr>
        <w:t xml:space="preserve"> India</w:t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fldChar w:fldCharType="end"/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Affinity Express is the business process outsourcing company dedicated to print and interactive advertising and marketing production services.</w:t>
      </w:r>
      <w:hyperlink r:id="rId104" w:history="1">
        <w:r>
          <w:rPr>
            <w:rStyle w:val="Hyperlink"/>
            <w:rFonts w:ascii="Arial" w:hAnsi="Arial" w:cs="Arial"/>
            <w:sz w:val="18"/>
            <w:szCs w:val="18"/>
          </w:rPr>
          <w:t xml:space="preserve"> .. </w:t>
        </w:r>
        <w:proofErr w:type="gramStart"/>
        <w:r>
          <w:rPr>
            <w:rStyle w:val="Hyperlink"/>
            <w:rFonts w:ascii="Arial" w:hAnsi="Arial" w:cs="Arial"/>
            <w:sz w:val="18"/>
            <w:szCs w:val="18"/>
          </w:rPr>
          <w:t>more</w:t>
        </w:r>
        <w:proofErr w:type="gramEnd"/>
        <w:r>
          <w:rPr>
            <w:rStyle w:val="Hyperlink"/>
            <w:rFonts w:ascii="Arial" w:hAnsi="Arial" w:cs="Arial"/>
            <w:sz w:val="18"/>
            <w:szCs w:val="18"/>
          </w:rPr>
          <w:t xml:space="preserve"> details</w:t>
        </w:r>
      </w:hyperlink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proofErr w:type="gramStart"/>
      <w:r>
        <w:rPr>
          <w:rFonts w:ascii="Arial" w:hAnsi="Arial" w:cs="Arial"/>
          <w:color w:val="555555"/>
          <w:sz w:val="18"/>
          <w:szCs w:val="18"/>
        </w:rPr>
        <w:t>Address :</w:t>
      </w:r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 247/2,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Hinjewadi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Pune</w:t>
      </w:r>
      <w:proofErr w:type="spellEnd"/>
      <w:r>
        <w:rPr>
          <w:rFonts w:ascii="Arial" w:hAnsi="Arial" w:cs="Arial"/>
          <w:color w:val="555555"/>
          <w:sz w:val="18"/>
          <w:szCs w:val="18"/>
        </w:rPr>
        <w:t>. - 411057</w:t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hyperlink r:id="rId105" w:tgtFrame="_blank" w:history="1">
        <w:r>
          <w:rPr>
            <w:rStyle w:val="Hyperlink"/>
            <w:rFonts w:ascii="Arial" w:hAnsi="Arial" w:cs="Arial"/>
            <w:sz w:val="18"/>
            <w:szCs w:val="18"/>
          </w:rPr>
          <w:t>Visit Website</w:t>
        </w:r>
      </w:hyperlink>
      <w:r>
        <w:rPr>
          <w:rFonts w:ascii="Arial" w:hAnsi="Arial" w:cs="Arial"/>
          <w:color w:val="555555"/>
          <w:sz w:val="18"/>
          <w:szCs w:val="18"/>
        </w:rPr>
        <w:t xml:space="preserve">  |  </w:t>
      </w:r>
    </w:p>
    <w:p w:rsidR="00F14AB9" w:rsidRDefault="00F14AB9" w:rsidP="00F14AB9">
      <w:pPr>
        <w:spacing w:line="270" w:lineRule="atLeast"/>
        <w:rPr>
          <w:rStyle w:val="Hyperlink"/>
        </w:rPr>
      </w:pPr>
      <w:r>
        <w:rPr>
          <w:rFonts w:ascii="Arial" w:hAnsi="Arial" w:cs="Arial"/>
          <w:color w:val="555555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color w:val="555555"/>
          <w:sz w:val="18"/>
          <w:szCs w:val="18"/>
        </w:rPr>
        <w:instrText xml:space="preserve"> HYPERLINK "http://www.pune.ws/know/?about=infotek-software-systems" </w:instrText>
      </w:r>
      <w:r>
        <w:rPr>
          <w:rFonts w:ascii="Arial" w:hAnsi="Arial" w:cs="Arial"/>
          <w:color w:val="555555"/>
          <w:sz w:val="18"/>
          <w:szCs w:val="18"/>
        </w:rPr>
        <w:fldChar w:fldCharType="separate"/>
      </w:r>
    </w:p>
    <w:p w:rsidR="00F14AB9" w:rsidRDefault="00F14AB9" w:rsidP="00F14AB9">
      <w:pPr>
        <w:pStyle w:val="Heading2"/>
        <w:spacing w:after="90" w:line="270" w:lineRule="atLeast"/>
        <w:rPr>
          <w:sz w:val="21"/>
          <w:szCs w:val="21"/>
        </w:rPr>
      </w:pPr>
      <w:proofErr w:type="spellStart"/>
      <w:r>
        <w:rPr>
          <w:color w:val="3333CC"/>
          <w:sz w:val="21"/>
          <w:szCs w:val="21"/>
        </w:rPr>
        <w:t>Infotek</w:t>
      </w:r>
      <w:proofErr w:type="spellEnd"/>
      <w:r>
        <w:rPr>
          <w:color w:val="3333CC"/>
          <w:sz w:val="21"/>
          <w:szCs w:val="21"/>
        </w:rPr>
        <w:t xml:space="preserve"> Software &amp; Systems (P) Ltd / </w:t>
      </w:r>
      <w:proofErr w:type="spellStart"/>
      <w:r>
        <w:rPr>
          <w:color w:val="3333CC"/>
          <w:sz w:val="21"/>
          <w:szCs w:val="21"/>
        </w:rPr>
        <w:t>i-Tek</w:t>
      </w:r>
      <w:proofErr w:type="spellEnd"/>
      <w:r>
        <w:rPr>
          <w:color w:val="3333CC"/>
          <w:sz w:val="21"/>
          <w:szCs w:val="21"/>
        </w:rPr>
        <w:t xml:space="preserve">, </w:t>
      </w:r>
      <w:proofErr w:type="spellStart"/>
      <w:r>
        <w:rPr>
          <w:color w:val="3333CC"/>
          <w:sz w:val="21"/>
          <w:szCs w:val="21"/>
        </w:rPr>
        <w:t>Pune</w:t>
      </w:r>
      <w:proofErr w:type="spellEnd"/>
      <w:r>
        <w:rPr>
          <w:color w:val="3333CC"/>
          <w:sz w:val="21"/>
          <w:szCs w:val="21"/>
        </w:rPr>
        <w:t xml:space="preserve"> India</w:t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fldChar w:fldCharType="end"/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 xml:space="preserve">RFID System Integration Company. Also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know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as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i-Tek</w:t>
      </w:r>
      <w:proofErr w:type="spellEnd"/>
      <w:r>
        <w:rPr>
          <w:rFonts w:ascii="Arial" w:hAnsi="Arial" w:cs="Arial"/>
          <w:color w:val="555555"/>
          <w:sz w:val="18"/>
          <w:szCs w:val="18"/>
        </w:rPr>
        <w:t>.</w:t>
      </w:r>
      <w:hyperlink r:id="rId106" w:history="1">
        <w:r>
          <w:rPr>
            <w:rStyle w:val="Hyperlink"/>
            <w:rFonts w:ascii="Arial" w:hAnsi="Arial" w:cs="Arial"/>
            <w:sz w:val="18"/>
            <w:szCs w:val="18"/>
          </w:rPr>
          <w:t xml:space="preserve"> .. </w:t>
        </w:r>
        <w:proofErr w:type="gramStart"/>
        <w:r>
          <w:rPr>
            <w:rStyle w:val="Hyperlink"/>
            <w:rFonts w:ascii="Arial" w:hAnsi="Arial" w:cs="Arial"/>
            <w:sz w:val="18"/>
            <w:szCs w:val="18"/>
          </w:rPr>
          <w:t>more</w:t>
        </w:r>
        <w:proofErr w:type="gramEnd"/>
        <w:r>
          <w:rPr>
            <w:rStyle w:val="Hyperlink"/>
            <w:rFonts w:ascii="Arial" w:hAnsi="Arial" w:cs="Arial"/>
            <w:sz w:val="18"/>
            <w:szCs w:val="18"/>
          </w:rPr>
          <w:t xml:space="preserve"> details</w:t>
        </w:r>
      </w:hyperlink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proofErr w:type="gramStart"/>
      <w:r>
        <w:rPr>
          <w:rFonts w:ascii="Arial" w:hAnsi="Arial" w:cs="Arial"/>
          <w:color w:val="555555"/>
          <w:sz w:val="18"/>
          <w:szCs w:val="18"/>
        </w:rPr>
        <w:t>Address :</w:t>
      </w:r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 I2IT Campus, P-14, Phase-I, Rajiv Gandhi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Infotech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Park,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Hinjawadi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Pune</w:t>
      </w:r>
      <w:proofErr w:type="spellEnd"/>
      <w:r>
        <w:rPr>
          <w:rFonts w:ascii="Arial" w:hAnsi="Arial" w:cs="Arial"/>
          <w:color w:val="555555"/>
          <w:sz w:val="18"/>
          <w:szCs w:val="18"/>
        </w:rPr>
        <w:t>. INDIA - 411057</w:t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hyperlink r:id="rId107" w:tgtFrame="_blank" w:history="1">
        <w:r>
          <w:rPr>
            <w:rStyle w:val="Hyperlink"/>
            <w:rFonts w:ascii="Arial" w:hAnsi="Arial" w:cs="Arial"/>
            <w:sz w:val="18"/>
            <w:szCs w:val="18"/>
          </w:rPr>
          <w:t>Visit Website</w:t>
        </w:r>
      </w:hyperlink>
      <w:r>
        <w:rPr>
          <w:rFonts w:ascii="Arial" w:hAnsi="Arial" w:cs="Arial"/>
          <w:color w:val="555555"/>
          <w:sz w:val="18"/>
          <w:szCs w:val="18"/>
        </w:rPr>
        <w:t xml:space="preserve">  |</w:t>
      </w:r>
      <w:proofErr w:type="gramStart"/>
      <w:r>
        <w:rPr>
          <w:rFonts w:ascii="Arial" w:hAnsi="Arial" w:cs="Arial"/>
          <w:color w:val="555555"/>
          <w:sz w:val="18"/>
          <w:szCs w:val="18"/>
        </w:rPr>
        <w:t xml:space="preserve">  </w:t>
      </w:r>
      <w:proofErr w:type="gramEnd"/>
      <w:r>
        <w:rPr>
          <w:rFonts w:ascii="Arial" w:hAnsi="Arial" w:cs="Arial"/>
          <w:color w:val="555555"/>
          <w:sz w:val="18"/>
          <w:szCs w:val="18"/>
        </w:rPr>
        <w:fldChar w:fldCharType="begin"/>
      </w:r>
      <w:r>
        <w:rPr>
          <w:rFonts w:ascii="Arial" w:hAnsi="Arial" w:cs="Arial"/>
          <w:color w:val="555555"/>
          <w:sz w:val="18"/>
          <w:szCs w:val="18"/>
        </w:rPr>
        <w:instrText xml:space="preserve"> HYPERLINK "http://www.pune.ws/in/eml.asp?e=infotek-software-systems" </w:instrText>
      </w:r>
      <w:r>
        <w:rPr>
          <w:rFonts w:ascii="Arial" w:hAnsi="Arial" w:cs="Arial"/>
          <w:color w:val="555555"/>
          <w:sz w:val="18"/>
          <w:szCs w:val="18"/>
        </w:rPr>
        <w:fldChar w:fldCharType="separate"/>
      </w:r>
      <w:r>
        <w:rPr>
          <w:rStyle w:val="Hyperlink"/>
          <w:rFonts w:ascii="Arial" w:hAnsi="Arial" w:cs="Arial"/>
          <w:sz w:val="18"/>
          <w:szCs w:val="18"/>
        </w:rPr>
        <w:t>Email</w:t>
      </w:r>
      <w:r>
        <w:rPr>
          <w:rFonts w:ascii="Arial" w:hAnsi="Arial" w:cs="Arial"/>
          <w:color w:val="555555"/>
          <w:sz w:val="18"/>
          <w:szCs w:val="18"/>
        </w:rPr>
        <w:fldChar w:fldCharType="end"/>
      </w:r>
      <w:r>
        <w:rPr>
          <w:rFonts w:ascii="Arial" w:hAnsi="Arial" w:cs="Arial"/>
          <w:color w:val="555555"/>
          <w:sz w:val="18"/>
          <w:szCs w:val="18"/>
        </w:rPr>
        <w:t xml:space="preserve">  |  Phone : +91 20 64730029 / 30  |  </w:t>
      </w:r>
    </w:p>
    <w:p w:rsidR="00F14AB9" w:rsidRDefault="00F14AB9" w:rsidP="00F14AB9">
      <w:pPr>
        <w:spacing w:line="270" w:lineRule="atLeast"/>
        <w:rPr>
          <w:rStyle w:val="Hyperlink"/>
        </w:rPr>
      </w:pPr>
      <w:r>
        <w:rPr>
          <w:rFonts w:ascii="Arial" w:hAnsi="Arial" w:cs="Arial"/>
          <w:color w:val="555555"/>
          <w:sz w:val="18"/>
          <w:szCs w:val="18"/>
        </w:rPr>
        <w:fldChar w:fldCharType="begin"/>
      </w:r>
      <w:r>
        <w:rPr>
          <w:rFonts w:ascii="Arial" w:hAnsi="Arial" w:cs="Arial"/>
          <w:color w:val="555555"/>
          <w:sz w:val="18"/>
          <w:szCs w:val="18"/>
        </w:rPr>
        <w:instrText xml:space="preserve"> HYPERLINK "http://www.pune.ws/know/?about=funfil-technologies" </w:instrText>
      </w:r>
      <w:r>
        <w:rPr>
          <w:rFonts w:ascii="Arial" w:hAnsi="Arial" w:cs="Arial"/>
          <w:color w:val="555555"/>
          <w:sz w:val="18"/>
          <w:szCs w:val="18"/>
        </w:rPr>
        <w:fldChar w:fldCharType="separate"/>
      </w:r>
    </w:p>
    <w:p w:rsidR="00F14AB9" w:rsidRDefault="00F14AB9" w:rsidP="00F14AB9">
      <w:pPr>
        <w:pStyle w:val="Heading2"/>
        <w:spacing w:after="90" w:line="270" w:lineRule="atLeast"/>
        <w:rPr>
          <w:sz w:val="21"/>
          <w:szCs w:val="21"/>
        </w:rPr>
      </w:pPr>
      <w:proofErr w:type="spellStart"/>
      <w:r>
        <w:rPr>
          <w:color w:val="3333CC"/>
          <w:sz w:val="21"/>
          <w:szCs w:val="21"/>
        </w:rPr>
        <w:t>Funfil</w:t>
      </w:r>
      <w:proofErr w:type="spellEnd"/>
      <w:r>
        <w:rPr>
          <w:color w:val="3333CC"/>
          <w:sz w:val="21"/>
          <w:szCs w:val="21"/>
        </w:rPr>
        <w:t xml:space="preserve"> Technologies Pvt. Ltd </w:t>
      </w:r>
      <w:proofErr w:type="spellStart"/>
      <w:r>
        <w:rPr>
          <w:color w:val="3333CC"/>
          <w:sz w:val="21"/>
          <w:szCs w:val="21"/>
        </w:rPr>
        <w:t>Pune</w:t>
      </w:r>
      <w:proofErr w:type="spellEnd"/>
      <w:r>
        <w:rPr>
          <w:color w:val="3333CC"/>
          <w:sz w:val="21"/>
          <w:szCs w:val="21"/>
        </w:rPr>
        <w:t xml:space="preserve"> India</w:t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fldChar w:fldCharType="end"/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Company is claimed to have vertical in development of Mobile applications and games.</w:t>
      </w:r>
      <w:hyperlink r:id="rId108" w:history="1">
        <w:r>
          <w:rPr>
            <w:rStyle w:val="Hyperlink"/>
            <w:rFonts w:ascii="Arial" w:hAnsi="Arial" w:cs="Arial"/>
            <w:sz w:val="18"/>
            <w:szCs w:val="18"/>
          </w:rPr>
          <w:t xml:space="preserve"> .. </w:t>
        </w:r>
        <w:proofErr w:type="gramStart"/>
        <w:r>
          <w:rPr>
            <w:rStyle w:val="Hyperlink"/>
            <w:rFonts w:ascii="Arial" w:hAnsi="Arial" w:cs="Arial"/>
            <w:sz w:val="18"/>
            <w:szCs w:val="18"/>
          </w:rPr>
          <w:t>more</w:t>
        </w:r>
        <w:proofErr w:type="gramEnd"/>
        <w:r>
          <w:rPr>
            <w:rStyle w:val="Hyperlink"/>
            <w:rFonts w:ascii="Arial" w:hAnsi="Arial" w:cs="Arial"/>
            <w:sz w:val="18"/>
            <w:szCs w:val="18"/>
          </w:rPr>
          <w:t xml:space="preserve"> details</w:t>
        </w:r>
      </w:hyperlink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proofErr w:type="gramStart"/>
      <w:r>
        <w:rPr>
          <w:rFonts w:ascii="Arial" w:hAnsi="Arial" w:cs="Arial"/>
          <w:color w:val="555555"/>
          <w:sz w:val="18"/>
          <w:szCs w:val="18"/>
        </w:rPr>
        <w:t>Address :</w:t>
      </w:r>
      <w:proofErr w:type="gramEnd"/>
      <w:r>
        <w:rPr>
          <w:rFonts w:ascii="Arial" w:hAnsi="Arial" w:cs="Arial"/>
          <w:color w:val="555555"/>
          <w:sz w:val="18"/>
          <w:szCs w:val="18"/>
        </w:rPr>
        <w:t xml:space="preserve"> Plot no 12,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Thirumala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Industrial Estate, Survey No 253/2/2,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Hinjewadi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Pune</w:t>
      </w:r>
      <w:proofErr w:type="spellEnd"/>
      <w:r>
        <w:rPr>
          <w:rFonts w:ascii="Arial" w:hAnsi="Arial" w:cs="Arial"/>
          <w:color w:val="555555"/>
          <w:sz w:val="18"/>
          <w:szCs w:val="18"/>
        </w:rPr>
        <w:t>. Maharashtra, India. - 411057</w:t>
      </w:r>
    </w:p>
    <w:p w:rsidR="00F14AB9" w:rsidRDefault="00F14AB9" w:rsidP="00F14AB9">
      <w:pPr>
        <w:spacing w:line="270" w:lineRule="atLeast"/>
        <w:rPr>
          <w:rFonts w:ascii="Arial" w:hAnsi="Arial" w:cs="Arial"/>
          <w:color w:val="555555"/>
          <w:sz w:val="18"/>
          <w:szCs w:val="18"/>
        </w:rPr>
      </w:pPr>
      <w:hyperlink r:id="rId109" w:tgtFrame="_blank" w:history="1">
        <w:r>
          <w:rPr>
            <w:rStyle w:val="Hyperlink"/>
            <w:rFonts w:ascii="Arial" w:hAnsi="Arial" w:cs="Arial"/>
            <w:sz w:val="18"/>
            <w:szCs w:val="18"/>
          </w:rPr>
          <w:t>Visit Website</w:t>
        </w:r>
      </w:hyperlink>
      <w:r>
        <w:rPr>
          <w:rFonts w:ascii="Arial" w:hAnsi="Arial" w:cs="Arial"/>
          <w:color w:val="555555"/>
          <w:sz w:val="18"/>
          <w:szCs w:val="18"/>
        </w:rPr>
        <w:t xml:space="preserve">  |</w:t>
      </w:r>
      <w:proofErr w:type="gramStart"/>
      <w:r>
        <w:rPr>
          <w:rFonts w:ascii="Arial" w:hAnsi="Arial" w:cs="Arial"/>
          <w:color w:val="555555"/>
          <w:sz w:val="18"/>
          <w:szCs w:val="18"/>
        </w:rPr>
        <w:t xml:space="preserve">  </w:t>
      </w:r>
      <w:proofErr w:type="gramEnd"/>
      <w:hyperlink r:id="rId110" w:history="1">
        <w:r>
          <w:rPr>
            <w:rStyle w:val="Hyperlink"/>
            <w:rFonts w:ascii="Arial" w:hAnsi="Arial" w:cs="Arial"/>
            <w:sz w:val="18"/>
            <w:szCs w:val="18"/>
          </w:rPr>
          <w:t>Email</w:t>
        </w:r>
      </w:hyperlink>
      <w:r>
        <w:rPr>
          <w:rFonts w:ascii="Arial" w:hAnsi="Arial" w:cs="Arial"/>
          <w:color w:val="555555"/>
          <w:sz w:val="18"/>
          <w:szCs w:val="18"/>
        </w:rPr>
        <w:t xml:space="preserve">  |  Phone : +91-20-66522020/21  |  </w:t>
      </w:r>
    </w:p>
    <w:p w:rsidR="004E6034" w:rsidRPr="00F14AB9" w:rsidRDefault="004E6034">
      <w:pPr>
        <w:rPr>
          <w:sz w:val="24"/>
          <w:szCs w:val="24"/>
        </w:rPr>
      </w:pPr>
    </w:p>
    <w:sectPr w:rsidR="004E6034" w:rsidRPr="00F14AB9" w:rsidSect="00044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69CF"/>
    <w:rsid w:val="00044B12"/>
    <w:rsid w:val="004E6034"/>
    <w:rsid w:val="006669CF"/>
    <w:rsid w:val="00F14AB9"/>
    <w:rsid w:val="00F22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B12"/>
  </w:style>
  <w:style w:type="paragraph" w:styleId="Heading1">
    <w:name w:val="heading 1"/>
    <w:basedOn w:val="Normal"/>
    <w:link w:val="Heading1Char"/>
    <w:uiPriority w:val="9"/>
    <w:qFormat/>
    <w:rsid w:val="004E6034"/>
    <w:pPr>
      <w:spacing w:after="150" w:line="465" w:lineRule="atLeast"/>
      <w:outlineLvl w:val="0"/>
    </w:pPr>
    <w:rPr>
      <w:rFonts w:ascii="Arial" w:eastAsia="Times New Roman" w:hAnsi="Arial" w:cs="Arial"/>
      <w:color w:val="333333"/>
      <w:kern w:val="36"/>
      <w:sz w:val="35"/>
      <w:szCs w:val="35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E6034"/>
    <w:pPr>
      <w:spacing w:before="150" w:after="150" w:line="375" w:lineRule="atLeast"/>
      <w:outlineLvl w:val="1"/>
    </w:pPr>
    <w:rPr>
      <w:rFonts w:ascii="Arial" w:eastAsia="Times New Roman" w:hAnsi="Arial" w:cs="Arial"/>
      <w:color w:val="668833"/>
      <w:sz w:val="27"/>
      <w:szCs w:val="27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A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9CF"/>
    <w:rPr>
      <w:color w:val="47A7D7"/>
      <w:u w:val="single"/>
    </w:rPr>
  </w:style>
  <w:style w:type="character" w:styleId="Strong">
    <w:name w:val="Strong"/>
    <w:basedOn w:val="DefaultParagraphFont"/>
    <w:uiPriority w:val="22"/>
    <w:qFormat/>
    <w:rsid w:val="006669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69CF"/>
    <w:pPr>
      <w:spacing w:after="288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E6034"/>
    <w:rPr>
      <w:rFonts w:ascii="Arial" w:eastAsia="Times New Roman" w:hAnsi="Arial" w:cs="Arial"/>
      <w:color w:val="333333"/>
      <w:kern w:val="36"/>
      <w:sz w:val="35"/>
      <w:szCs w:val="35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E6034"/>
    <w:rPr>
      <w:rFonts w:ascii="Arial" w:eastAsia="Times New Roman" w:hAnsi="Arial" w:cs="Arial"/>
      <w:color w:val="668833"/>
      <w:sz w:val="27"/>
      <w:szCs w:val="27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AB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8051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3954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8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1746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630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745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2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0341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20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12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971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6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88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1527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1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7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5190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190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2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73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1604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8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356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869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4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4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1599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856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1558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662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537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246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1260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3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47011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1047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456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1660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0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19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1862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322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1806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8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14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96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6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3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282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766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6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488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560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3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0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06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6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6064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3059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866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3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1315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8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256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199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1700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1135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2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300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1833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8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413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915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44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1589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4116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505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0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14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1162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774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201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7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817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235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9309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264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7701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FDFDF"/>
            <w:right w:val="none" w:sz="0" w:space="0" w:color="auto"/>
          </w:divBdr>
          <w:divsChild>
            <w:div w:id="1979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2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1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5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89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uberall.in" TargetMode="External"/><Relationship Id="rId21" Type="http://schemas.openxmlformats.org/officeDocument/2006/relationships/hyperlink" Target="http://www.intellect-logic.com" TargetMode="External"/><Relationship Id="rId42" Type="http://schemas.openxmlformats.org/officeDocument/2006/relationships/hyperlink" Target="http://isngs.com" TargetMode="External"/><Relationship Id="rId47" Type="http://schemas.openxmlformats.org/officeDocument/2006/relationships/hyperlink" Target="http://www.pune.ws/know/?about=synechron-technologies" TargetMode="External"/><Relationship Id="rId63" Type="http://schemas.openxmlformats.org/officeDocument/2006/relationships/hyperlink" Target="http://www.tavisca.com" TargetMode="External"/><Relationship Id="rId68" Type="http://schemas.openxmlformats.org/officeDocument/2006/relationships/hyperlink" Target="http://www.pune.ws/in/?list=it_software_companies-hinjewadi&amp;s=2" TargetMode="External"/><Relationship Id="rId84" Type="http://schemas.openxmlformats.org/officeDocument/2006/relationships/hyperlink" Target="http://www.synechron.com" TargetMode="External"/><Relationship Id="rId89" Type="http://schemas.openxmlformats.org/officeDocument/2006/relationships/hyperlink" Target="http://www.pune.ws/know/?about=compulink-systems" TargetMode="External"/><Relationship Id="rId11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gslab.com" TargetMode="External"/><Relationship Id="rId29" Type="http://schemas.openxmlformats.org/officeDocument/2006/relationships/hyperlink" Target="http://www.imc.com" TargetMode="External"/><Relationship Id="rId107" Type="http://schemas.openxmlformats.org/officeDocument/2006/relationships/hyperlink" Target="http://www.infoteksoftware.com" TargetMode="External"/><Relationship Id="rId11" Type="http://schemas.openxmlformats.org/officeDocument/2006/relationships/hyperlink" Target="http://www.ideas.com/en" TargetMode="External"/><Relationship Id="rId24" Type="http://schemas.openxmlformats.org/officeDocument/2006/relationships/hyperlink" Target="http://www.xpointers.com" TargetMode="External"/><Relationship Id="rId32" Type="http://schemas.openxmlformats.org/officeDocument/2006/relationships/hyperlink" Target="http://www.spheregen.com" TargetMode="External"/><Relationship Id="rId37" Type="http://schemas.openxmlformats.org/officeDocument/2006/relationships/hyperlink" Target="https://www.globant.com/" TargetMode="External"/><Relationship Id="rId40" Type="http://schemas.openxmlformats.org/officeDocument/2006/relationships/hyperlink" Target="http://www.mindtickle.com" TargetMode="External"/><Relationship Id="rId45" Type="http://schemas.openxmlformats.org/officeDocument/2006/relationships/hyperlink" Target="http://www.exceptionaire.com" TargetMode="External"/><Relationship Id="rId53" Type="http://schemas.openxmlformats.org/officeDocument/2006/relationships/hyperlink" Target="http://www.mphasis.com/ContactUs/Contact_ourOffices.html" TargetMode="External"/><Relationship Id="rId58" Type="http://schemas.openxmlformats.org/officeDocument/2006/relationships/hyperlink" Target="http://www.pune.ws/in/eml.asp?e=idhasoft-ltd" TargetMode="External"/><Relationship Id="rId66" Type="http://schemas.openxmlformats.org/officeDocument/2006/relationships/hyperlink" Target="http://www.bluecodeindia.com" TargetMode="External"/><Relationship Id="rId74" Type="http://schemas.openxmlformats.org/officeDocument/2006/relationships/hyperlink" Target="http://www.kpitcummins.com" TargetMode="External"/><Relationship Id="rId79" Type="http://schemas.openxmlformats.org/officeDocument/2006/relationships/hyperlink" Target="http://www.pune.ws/know/?about=3dplm-software-solutions" TargetMode="External"/><Relationship Id="rId87" Type="http://schemas.openxmlformats.org/officeDocument/2006/relationships/hyperlink" Target="http://www.geometricglobal.com" TargetMode="External"/><Relationship Id="rId102" Type="http://schemas.openxmlformats.org/officeDocument/2006/relationships/hyperlink" Target="http://www.tps360.com" TargetMode="External"/><Relationship Id="rId110" Type="http://schemas.openxmlformats.org/officeDocument/2006/relationships/hyperlink" Target="http://www.pune.ws/in/eml.asp?e=funfil-technologies" TargetMode="External"/><Relationship Id="rId5" Type="http://schemas.openxmlformats.org/officeDocument/2006/relationships/hyperlink" Target="http://itparkpune.blogspot.in/2014/02/list-of-software-companies-in-eon-it.html" TargetMode="External"/><Relationship Id="rId61" Type="http://schemas.openxmlformats.org/officeDocument/2006/relationships/hyperlink" Target="http://www.pune.ws/in/eml.asp?e=epicomm-technologies" TargetMode="External"/><Relationship Id="rId82" Type="http://schemas.openxmlformats.org/officeDocument/2006/relationships/hyperlink" Target="http://www.fluent.com" TargetMode="External"/><Relationship Id="rId90" Type="http://schemas.openxmlformats.org/officeDocument/2006/relationships/hyperlink" Target="http://newwebsite.compulinkgroup.com" TargetMode="External"/><Relationship Id="rId95" Type="http://schemas.openxmlformats.org/officeDocument/2006/relationships/hyperlink" Target="http://www.pune.ws/know/?about=first-insight-software-solutions" TargetMode="External"/><Relationship Id="rId19" Type="http://schemas.openxmlformats.org/officeDocument/2006/relationships/hyperlink" Target="https://www.inversesoft.com" TargetMode="External"/><Relationship Id="rId14" Type="http://schemas.openxmlformats.org/officeDocument/2006/relationships/hyperlink" Target="http://prorigosoftware.com" TargetMode="External"/><Relationship Id="rId22" Type="http://schemas.openxmlformats.org/officeDocument/2006/relationships/hyperlink" Target="http://pre-scient.com" TargetMode="External"/><Relationship Id="rId27" Type="http://schemas.openxmlformats.org/officeDocument/2006/relationships/hyperlink" Target="http://www.vertisinfotech.com" TargetMode="External"/><Relationship Id="rId30" Type="http://schemas.openxmlformats.org/officeDocument/2006/relationships/hyperlink" Target="http://www.iasys.co.in" TargetMode="External"/><Relationship Id="rId35" Type="http://schemas.openxmlformats.org/officeDocument/2006/relationships/hyperlink" Target="http://aeonlogiciel.com" TargetMode="External"/><Relationship Id="rId43" Type="http://schemas.openxmlformats.org/officeDocument/2006/relationships/hyperlink" Target="http://www.salttechno.com" TargetMode="External"/><Relationship Id="rId48" Type="http://schemas.openxmlformats.org/officeDocument/2006/relationships/hyperlink" Target="http://www.synechron.com" TargetMode="External"/><Relationship Id="rId56" Type="http://schemas.openxmlformats.org/officeDocument/2006/relationships/hyperlink" Target="http://www.pune.ws/know/?about=idhasoft-ltd" TargetMode="External"/><Relationship Id="rId64" Type="http://schemas.openxmlformats.org/officeDocument/2006/relationships/hyperlink" Target="http://www.pune.ws/in/eml.asp?e=tavisca-solutions" TargetMode="External"/><Relationship Id="rId69" Type="http://schemas.openxmlformats.org/officeDocument/2006/relationships/hyperlink" Target="http://www.pune.ws/know/?about=infosys" TargetMode="External"/><Relationship Id="rId77" Type="http://schemas.openxmlformats.org/officeDocument/2006/relationships/hyperlink" Target="http://www.techmahindra.com" TargetMode="External"/><Relationship Id="rId100" Type="http://schemas.openxmlformats.org/officeDocument/2006/relationships/hyperlink" Target="http://www.starentnetworks.com/en/india.php" TargetMode="External"/><Relationship Id="rId105" Type="http://schemas.openxmlformats.org/officeDocument/2006/relationships/hyperlink" Target="http://www.affinityexpress.com" TargetMode="External"/><Relationship Id="rId8" Type="http://schemas.openxmlformats.org/officeDocument/2006/relationships/hyperlink" Target="http://www.bitwiseglobal.com" TargetMode="External"/><Relationship Id="rId51" Type="http://schemas.openxmlformats.org/officeDocument/2006/relationships/hyperlink" Target="http://www.zensar.com" TargetMode="External"/><Relationship Id="rId72" Type="http://schemas.openxmlformats.org/officeDocument/2006/relationships/hyperlink" Target="http://www.tatatechnologies.com" TargetMode="External"/><Relationship Id="rId80" Type="http://schemas.openxmlformats.org/officeDocument/2006/relationships/hyperlink" Target="http://www.3dplmsoftware.com" TargetMode="External"/><Relationship Id="rId85" Type="http://schemas.openxmlformats.org/officeDocument/2006/relationships/hyperlink" Target="http://www.pune.ws/know/?about=cecsoft" TargetMode="External"/><Relationship Id="rId93" Type="http://schemas.openxmlformats.org/officeDocument/2006/relationships/hyperlink" Target="http://www.pune.ws/know/?about=digital-group-infotech" TargetMode="External"/><Relationship Id="rId98" Type="http://schemas.openxmlformats.org/officeDocument/2006/relationships/hyperlink" Target="http://websym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icertis.com" TargetMode="External"/><Relationship Id="rId17" Type="http://schemas.openxmlformats.org/officeDocument/2006/relationships/hyperlink" Target="http://www.harbinger-systems.com" TargetMode="External"/><Relationship Id="rId25" Type="http://schemas.openxmlformats.org/officeDocument/2006/relationships/hyperlink" Target="http://www.dimentrix.com" TargetMode="External"/><Relationship Id="rId33" Type="http://schemas.openxmlformats.org/officeDocument/2006/relationships/hyperlink" Target="http://spadeworx.com" TargetMode="External"/><Relationship Id="rId38" Type="http://schemas.openxmlformats.org/officeDocument/2006/relationships/hyperlink" Target="http://www.wifi-soft.com" TargetMode="External"/><Relationship Id="rId46" Type="http://schemas.openxmlformats.org/officeDocument/2006/relationships/hyperlink" Target="http://www.adaptive.com" TargetMode="External"/><Relationship Id="rId59" Type="http://schemas.openxmlformats.org/officeDocument/2006/relationships/hyperlink" Target="http://www.pune.ws/know/?about=epicomm-technologies" TargetMode="External"/><Relationship Id="rId67" Type="http://schemas.openxmlformats.org/officeDocument/2006/relationships/hyperlink" Target="http://www.pune.ws/in/eml.asp?e=bluecode-corporation" TargetMode="External"/><Relationship Id="rId103" Type="http://schemas.openxmlformats.org/officeDocument/2006/relationships/hyperlink" Target="http://clogeny.com" TargetMode="External"/><Relationship Id="rId108" Type="http://schemas.openxmlformats.org/officeDocument/2006/relationships/hyperlink" Target="http://www.pune.ws/know/?about=funfil-technologies" TargetMode="External"/><Relationship Id="rId20" Type="http://schemas.openxmlformats.org/officeDocument/2006/relationships/hyperlink" Target="http://www.talentica.com" TargetMode="External"/><Relationship Id="rId41" Type="http://schemas.openxmlformats.org/officeDocument/2006/relationships/hyperlink" Target="http://www.biz4solutions.com" TargetMode="External"/><Relationship Id="rId54" Type="http://schemas.openxmlformats.org/officeDocument/2006/relationships/hyperlink" Target="http://www.pune.ws/know/?about=tieto-software-technologies" TargetMode="External"/><Relationship Id="rId62" Type="http://schemas.openxmlformats.org/officeDocument/2006/relationships/hyperlink" Target="http://www.pune.ws/know/?about=tavisca-solutions" TargetMode="External"/><Relationship Id="rId70" Type="http://schemas.openxmlformats.org/officeDocument/2006/relationships/hyperlink" Target="http://www.infosys.com" TargetMode="External"/><Relationship Id="rId75" Type="http://schemas.openxmlformats.org/officeDocument/2006/relationships/hyperlink" Target="http://www.pune.ws/know/?about=wipro-technologies" TargetMode="External"/><Relationship Id="rId83" Type="http://schemas.openxmlformats.org/officeDocument/2006/relationships/hyperlink" Target="http://www.pune.ws/know/?about=synechron-technologies" TargetMode="External"/><Relationship Id="rId88" Type="http://schemas.openxmlformats.org/officeDocument/2006/relationships/hyperlink" Target="http://www.cognizant.com" TargetMode="External"/><Relationship Id="rId91" Type="http://schemas.openxmlformats.org/officeDocument/2006/relationships/hyperlink" Target="http://www.pune.ws/know/?about=pesh-infotech" TargetMode="External"/><Relationship Id="rId96" Type="http://schemas.openxmlformats.org/officeDocument/2006/relationships/hyperlink" Target="http://www.first-insight.com" TargetMode="External"/><Relationship Id="rId11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survik.com" TargetMode="External"/><Relationship Id="rId15" Type="http://schemas.openxmlformats.org/officeDocument/2006/relationships/hyperlink" Target="http://www.triumphsys.com" TargetMode="External"/><Relationship Id="rId23" Type="http://schemas.openxmlformats.org/officeDocument/2006/relationships/hyperlink" Target="http://www.joshsoftware.com" TargetMode="External"/><Relationship Id="rId28" Type="http://schemas.openxmlformats.org/officeDocument/2006/relationships/hyperlink" Target="http://www.ccr-tech.com" TargetMode="External"/><Relationship Id="rId36" Type="http://schemas.openxmlformats.org/officeDocument/2006/relationships/hyperlink" Target="http://www.averoninfotech.com" TargetMode="External"/><Relationship Id="rId49" Type="http://schemas.openxmlformats.org/officeDocument/2006/relationships/hyperlink" Target="http://www.pune.ws/in/eml.asp?e=synechron-technologies" TargetMode="External"/><Relationship Id="rId57" Type="http://schemas.openxmlformats.org/officeDocument/2006/relationships/hyperlink" Target="http://www.idhasoft.com/contact/" TargetMode="External"/><Relationship Id="rId106" Type="http://schemas.openxmlformats.org/officeDocument/2006/relationships/hyperlink" Target="http://www.pune.ws/know/?about=infotek-software-systems" TargetMode="External"/><Relationship Id="rId10" Type="http://schemas.openxmlformats.org/officeDocument/2006/relationships/hyperlink" Target="http://www.bravestechnologies.com" TargetMode="External"/><Relationship Id="rId31" Type="http://schemas.openxmlformats.org/officeDocument/2006/relationships/hyperlink" Target="http://www.techlead-india.com" TargetMode="External"/><Relationship Id="rId44" Type="http://schemas.openxmlformats.org/officeDocument/2006/relationships/hyperlink" Target="http://www.deveninfotech.com" TargetMode="External"/><Relationship Id="rId52" Type="http://schemas.openxmlformats.org/officeDocument/2006/relationships/hyperlink" Target="http://www.pune.ws/know/?about=mphasis" TargetMode="External"/><Relationship Id="rId60" Type="http://schemas.openxmlformats.org/officeDocument/2006/relationships/hyperlink" Target="http://epicommonline.com" TargetMode="External"/><Relationship Id="rId65" Type="http://schemas.openxmlformats.org/officeDocument/2006/relationships/hyperlink" Target="http://www.pune.ws/know/?about=bluecode-corporation" TargetMode="External"/><Relationship Id="rId73" Type="http://schemas.openxmlformats.org/officeDocument/2006/relationships/hyperlink" Target="http://www.pune.ws/know/?about=kpit-cummins-infosystems" TargetMode="External"/><Relationship Id="rId78" Type="http://schemas.openxmlformats.org/officeDocument/2006/relationships/hyperlink" Target="http://www.mahindrasatyam.net" TargetMode="External"/><Relationship Id="rId81" Type="http://schemas.openxmlformats.org/officeDocument/2006/relationships/hyperlink" Target="http://www.pune.ws/know/?about=fluent-india" TargetMode="External"/><Relationship Id="rId86" Type="http://schemas.openxmlformats.org/officeDocument/2006/relationships/hyperlink" Target="http://www.cecsoft.com" TargetMode="External"/><Relationship Id="rId94" Type="http://schemas.openxmlformats.org/officeDocument/2006/relationships/hyperlink" Target="http://www.thedigitalgroup.com" TargetMode="External"/><Relationship Id="rId99" Type="http://schemas.openxmlformats.org/officeDocument/2006/relationships/hyperlink" Target="http://www.pune.ws/know/?about=starent-networks" TargetMode="External"/><Relationship Id="rId101" Type="http://schemas.openxmlformats.org/officeDocument/2006/relationships/hyperlink" Target="http://www.pune.ws/know/?about=tps360" TargetMode="External"/><Relationship Id="rId4" Type="http://schemas.openxmlformats.org/officeDocument/2006/relationships/hyperlink" Target="http://www.xoriant.com" TargetMode="External"/><Relationship Id="rId9" Type="http://schemas.openxmlformats.org/officeDocument/2006/relationships/hyperlink" Target="http://www.vyomlabs.com" TargetMode="External"/><Relationship Id="rId13" Type="http://schemas.openxmlformats.org/officeDocument/2006/relationships/hyperlink" Target="http://id4-realms.com" TargetMode="External"/><Relationship Id="rId18" Type="http://schemas.openxmlformats.org/officeDocument/2006/relationships/hyperlink" Target="http://www.futurismtechnologies.com/index.php" TargetMode="External"/><Relationship Id="rId39" Type="http://schemas.openxmlformats.org/officeDocument/2006/relationships/hyperlink" Target="http://www.coreviewsystems.com" TargetMode="External"/><Relationship Id="rId109" Type="http://schemas.openxmlformats.org/officeDocument/2006/relationships/hyperlink" Target="http://www.funfil.com" TargetMode="External"/><Relationship Id="rId34" Type="http://schemas.openxmlformats.org/officeDocument/2006/relationships/hyperlink" Target="http://www.vyomlabs.com" TargetMode="External"/><Relationship Id="rId50" Type="http://schemas.openxmlformats.org/officeDocument/2006/relationships/hyperlink" Target="http://www.pune.ws/know/?about=zensar" TargetMode="External"/><Relationship Id="rId55" Type="http://schemas.openxmlformats.org/officeDocument/2006/relationships/hyperlink" Target="http://www.tieto.in" TargetMode="External"/><Relationship Id="rId76" Type="http://schemas.openxmlformats.org/officeDocument/2006/relationships/hyperlink" Target="http://www.wipro.com" TargetMode="External"/><Relationship Id="rId97" Type="http://schemas.openxmlformats.org/officeDocument/2006/relationships/hyperlink" Target="http://www.pune.ws/know/?about=websym-technologies" TargetMode="External"/><Relationship Id="rId104" Type="http://schemas.openxmlformats.org/officeDocument/2006/relationships/hyperlink" Target="http://www.pune.ws/know/?about=affinity-express" TargetMode="External"/><Relationship Id="rId7" Type="http://schemas.openxmlformats.org/officeDocument/2006/relationships/hyperlink" Target="http://www1.enzigma.com" TargetMode="External"/><Relationship Id="rId71" Type="http://schemas.openxmlformats.org/officeDocument/2006/relationships/hyperlink" Target="http://www.pune.ws/know/?about=tata-technologies" TargetMode="External"/><Relationship Id="rId92" Type="http://schemas.openxmlformats.org/officeDocument/2006/relationships/hyperlink" Target="http://peshinfote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3880</Words>
  <Characters>22121</Characters>
  <Application>Microsoft Office Word</Application>
  <DocSecurity>0</DocSecurity>
  <Lines>184</Lines>
  <Paragraphs>51</Paragraphs>
  <ScaleCrop>false</ScaleCrop>
  <Company>Hewlett-Packard</Company>
  <LinksUpToDate>false</LinksUpToDate>
  <CharactersWithSpaces>25950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5</cp:revision>
  <dcterms:created xsi:type="dcterms:W3CDTF">2017-01-04T10:35:00Z</dcterms:created>
  <dcterms:modified xsi:type="dcterms:W3CDTF">2017-01-04T10:42:00Z</dcterms:modified>
</cp:coreProperties>
</file>